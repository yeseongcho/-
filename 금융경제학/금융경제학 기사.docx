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2D640" w14:textId="77777777" w:rsidR="00062C5F" w:rsidRPr="00062C5F" w:rsidRDefault="00062C5F" w:rsidP="00062C5F">
      <w:pPr>
        <w:widowControl/>
        <w:wordWrap/>
        <w:autoSpaceDE/>
        <w:autoSpaceDN/>
        <w:spacing w:after="0" w:line="585" w:lineRule="atLeast"/>
        <w:ind w:left="1560" w:hanging="960"/>
        <w:jc w:val="left"/>
        <w:outlineLvl w:val="2"/>
        <w:rPr>
          <w:rFonts w:ascii="Arial" w:eastAsia="굴림" w:hAnsi="Arial" w:cs="Arial"/>
          <w:color w:val="000000"/>
          <w:spacing w:val="-60"/>
          <w:kern w:val="0"/>
          <w:sz w:val="54"/>
          <w:szCs w:val="54"/>
        </w:rPr>
      </w:pPr>
      <w:r w:rsidRPr="00062C5F">
        <w:rPr>
          <w:rFonts w:ascii="Arial" w:eastAsia="굴림" w:hAnsi="Arial" w:cs="Arial"/>
          <w:color w:val="000000"/>
          <w:spacing w:val="-60"/>
          <w:kern w:val="0"/>
          <w:sz w:val="54"/>
          <w:szCs w:val="54"/>
        </w:rPr>
        <w:t>'0%</w:t>
      </w:r>
      <w:r w:rsidRPr="00062C5F">
        <w:rPr>
          <w:rFonts w:ascii="Arial" w:eastAsia="굴림" w:hAnsi="Arial" w:cs="Arial"/>
          <w:color w:val="000000"/>
          <w:spacing w:val="-60"/>
          <w:kern w:val="0"/>
          <w:sz w:val="54"/>
          <w:szCs w:val="54"/>
        </w:rPr>
        <w:t>대</w:t>
      </w:r>
      <w:r w:rsidRPr="00062C5F">
        <w:rPr>
          <w:rFonts w:ascii="Arial" w:eastAsia="굴림" w:hAnsi="Arial" w:cs="Arial"/>
          <w:color w:val="000000"/>
          <w:spacing w:val="-60"/>
          <w:kern w:val="0"/>
          <w:sz w:val="54"/>
          <w:szCs w:val="54"/>
        </w:rPr>
        <w:t xml:space="preserve"> </w:t>
      </w:r>
      <w:r w:rsidRPr="00062C5F">
        <w:rPr>
          <w:rFonts w:ascii="Arial" w:eastAsia="굴림" w:hAnsi="Arial" w:cs="Arial"/>
          <w:color w:val="000000"/>
          <w:spacing w:val="-60"/>
          <w:kern w:val="0"/>
          <w:sz w:val="54"/>
          <w:szCs w:val="54"/>
        </w:rPr>
        <w:t>기준금리</w:t>
      </w:r>
      <w:r w:rsidRPr="00062C5F">
        <w:rPr>
          <w:rFonts w:ascii="Arial" w:eastAsia="굴림" w:hAnsi="Arial" w:cs="Arial"/>
          <w:color w:val="000000"/>
          <w:spacing w:val="-60"/>
          <w:kern w:val="0"/>
          <w:sz w:val="54"/>
          <w:szCs w:val="54"/>
        </w:rPr>
        <w:t xml:space="preserve"> + </w:t>
      </w:r>
      <w:r w:rsidRPr="00062C5F">
        <w:rPr>
          <w:rFonts w:ascii="Arial" w:eastAsia="굴림" w:hAnsi="Arial" w:cs="Arial"/>
          <w:color w:val="000000"/>
          <w:spacing w:val="-60"/>
          <w:kern w:val="0"/>
          <w:sz w:val="54"/>
          <w:szCs w:val="54"/>
        </w:rPr>
        <w:t>양적완화</w:t>
      </w:r>
      <w:r w:rsidRPr="00062C5F">
        <w:rPr>
          <w:rFonts w:ascii="Arial" w:eastAsia="굴림" w:hAnsi="Arial" w:cs="Arial"/>
          <w:color w:val="000000"/>
          <w:spacing w:val="-60"/>
          <w:kern w:val="0"/>
          <w:sz w:val="54"/>
          <w:szCs w:val="54"/>
        </w:rPr>
        <w:t>'…</w:t>
      </w:r>
      <w:r w:rsidRPr="00062C5F">
        <w:rPr>
          <w:rFonts w:ascii="Arial" w:eastAsia="굴림" w:hAnsi="Arial" w:cs="Arial"/>
          <w:color w:val="000000"/>
          <w:spacing w:val="-60"/>
          <w:kern w:val="0"/>
          <w:sz w:val="54"/>
          <w:szCs w:val="54"/>
        </w:rPr>
        <w:t>환율</w:t>
      </w:r>
      <w:r w:rsidRPr="00062C5F">
        <w:rPr>
          <w:rFonts w:ascii="Arial" w:eastAsia="굴림" w:hAnsi="Arial" w:cs="Arial"/>
          <w:color w:val="000000"/>
          <w:spacing w:val="-60"/>
          <w:kern w:val="0"/>
          <w:sz w:val="54"/>
          <w:szCs w:val="54"/>
        </w:rPr>
        <w:t>·</w:t>
      </w:r>
      <w:r w:rsidRPr="00062C5F">
        <w:rPr>
          <w:rFonts w:ascii="Arial" w:eastAsia="굴림" w:hAnsi="Arial" w:cs="Arial"/>
          <w:color w:val="000000"/>
          <w:spacing w:val="-60"/>
          <w:kern w:val="0"/>
          <w:sz w:val="54"/>
          <w:szCs w:val="54"/>
        </w:rPr>
        <w:t>인플레는</w:t>
      </w:r>
      <w:r w:rsidRPr="00062C5F">
        <w:rPr>
          <w:rFonts w:ascii="Arial" w:eastAsia="굴림" w:hAnsi="Arial" w:cs="Arial"/>
          <w:color w:val="000000"/>
          <w:spacing w:val="-60"/>
          <w:kern w:val="0"/>
          <w:sz w:val="54"/>
          <w:szCs w:val="54"/>
        </w:rPr>
        <w:t>?</w:t>
      </w:r>
    </w:p>
    <w:p w14:paraId="10621804" w14:textId="77777777" w:rsidR="00062C5F" w:rsidRPr="00062C5F" w:rsidRDefault="00062C5F" w:rsidP="00062C5F">
      <w:pPr>
        <w:widowControl/>
        <w:wordWrap/>
        <w:autoSpaceDE/>
        <w:autoSpaceDN/>
        <w:spacing w:after="0" w:line="240" w:lineRule="auto"/>
        <w:jc w:val="left"/>
        <w:rPr>
          <w:rFonts w:ascii="Arial" w:eastAsia="굴림" w:hAnsi="Arial" w:cs="Arial"/>
          <w:color w:val="111111"/>
          <w:spacing w:val="-15"/>
          <w:kern w:val="0"/>
          <w:sz w:val="26"/>
          <w:szCs w:val="26"/>
        </w:rPr>
      </w:pPr>
      <w:r w:rsidRPr="00062C5F">
        <w:rPr>
          <w:rFonts w:ascii="Arial" w:eastAsia="굴림" w:hAnsi="Arial" w:cs="Arial"/>
          <w:color w:val="111111"/>
          <w:spacing w:val="-15"/>
          <w:kern w:val="0"/>
          <w:sz w:val="26"/>
          <w:szCs w:val="26"/>
        </w:rPr>
        <w:t>[</w:t>
      </w:r>
      <w:r w:rsidRPr="00062C5F">
        <w:rPr>
          <w:rFonts w:ascii="Arial" w:eastAsia="굴림" w:hAnsi="Arial" w:cs="Arial"/>
          <w:color w:val="111111"/>
          <w:spacing w:val="-15"/>
          <w:kern w:val="0"/>
          <w:sz w:val="26"/>
          <w:szCs w:val="26"/>
        </w:rPr>
        <w:t>아시아경제</w:t>
      </w:r>
      <w:r w:rsidRPr="00062C5F">
        <w:rPr>
          <w:rFonts w:ascii="Arial" w:eastAsia="굴림" w:hAnsi="Arial" w:cs="Arial"/>
          <w:color w:val="111111"/>
          <w:spacing w:val="-15"/>
          <w:kern w:val="0"/>
          <w:sz w:val="26"/>
          <w:szCs w:val="26"/>
        </w:rPr>
        <w:t xml:space="preserve"> </w:t>
      </w:r>
      <w:proofErr w:type="spellStart"/>
      <w:r w:rsidRPr="00062C5F">
        <w:rPr>
          <w:rFonts w:ascii="Arial" w:eastAsia="굴림" w:hAnsi="Arial" w:cs="Arial"/>
          <w:color w:val="111111"/>
          <w:spacing w:val="-15"/>
          <w:kern w:val="0"/>
          <w:sz w:val="26"/>
          <w:szCs w:val="26"/>
        </w:rPr>
        <w:t>김은별</w:t>
      </w:r>
      <w:proofErr w:type="spellEnd"/>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기자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장세희</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기자</w:t>
      </w:r>
      <w:r w:rsidRPr="00062C5F">
        <w:rPr>
          <w:rFonts w:ascii="Arial" w:eastAsia="굴림" w:hAnsi="Arial" w:cs="Arial"/>
          <w:color w:val="111111"/>
          <w:spacing w:val="-15"/>
          <w:kern w:val="0"/>
          <w:sz w:val="26"/>
          <w:szCs w:val="26"/>
        </w:rPr>
        <w:t>] '0%</w:t>
      </w:r>
      <w:r w:rsidRPr="00062C5F">
        <w:rPr>
          <w:rFonts w:ascii="Arial" w:eastAsia="굴림" w:hAnsi="Arial" w:cs="Arial"/>
          <w:color w:val="111111"/>
          <w:spacing w:val="-15"/>
          <w:kern w:val="0"/>
          <w:sz w:val="26"/>
          <w:szCs w:val="26"/>
        </w:rPr>
        <w:t>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기준금리</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그리고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무제한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유동성</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공급</w:t>
      </w:r>
      <w:r w:rsidRPr="00062C5F">
        <w:rPr>
          <w:rFonts w:ascii="Arial" w:eastAsia="굴림" w:hAnsi="Arial" w:cs="Arial"/>
          <w:color w:val="111111"/>
          <w:spacing w:val="-15"/>
          <w:kern w:val="0"/>
          <w:sz w:val="26"/>
          <w:szCs w:val="26"/>
        </w:rPr>
        <w:t>'</w:t>
      </w:r>
    </w:p>
    <w:p w14:paraId="1E3FFEDD" w14:textId="77777777" w:rsidR="00062C5F" w:rsidRPr="00062C5F" w:rsidRDefault="00062C5F" w:rsidP="00062C5F">
      <w:pPr>
        <w:widowControl/>
        <w:wordWrap/>
        <w:autoSpaceDE/>
        <w:autoSpaceDN/>
        <w:spacing w:after="0" w:line="240" w:lineRule="auto"/>
        <w:jc w:val="left"/>
        <w:rPr>
          <w:rFonts w:ascii="굴림" w:eastAsia="굴림" w:hAnsi="굴림" w:cs="굴림"/>
          <w:kern w:val="0"/>
          <w:sz w:val="24"/>
          <w:szCs w:val="24"/>
        </w:rPr>
      </w:pPr>
      <w:r w:rsidRPr="00062C5F">
        <w:rPr>
          <w:rFonts w:ascii="Arial" w:eastAsia="굴림" w:hAnsi="Arial" w:cs="Arial"/>
          <w:color w:val="111111"/>
          <w:spacing w:val="-15"/>
          <w:kern w:val="0"/>
          <w:sz w:val="26"/>
          <w:szCs w:val="26"/>
        </w:rPr>
        <w:br/>
      </w:r>
    </w:p>
    <w:p w14:paraId="18211A9C" w14:textId="77777777" w:rsidR="00062C5F" w:rsidRPr="00062C5F" w:rsidRDefault="00062C5F" w:rsidP="00062C5F">
      <w:pPr>
        <w:widowControl/>
        <w:wordWrap/>
        <w:autoSpaceDE/>
        <w:autoSpaceDN/>
        <w:spacing w:after="0" w:line="240" w:lineRule="auto"/>
        <w:jc w:val="left"/>
        <w:rPr>
          <w:rFonts w:ascii="Arial" w:eastAsia="굴림" w:hAnsi="Arial" w:cs="Arial"/>
          <w:color w:val="111111"/>
          <w:spacing w:val="-15"/>
          <w:kern w:val="0"/>
          <w:sz w:val="26"/>
          <w:szCs w:val="26"/>
        </w:rPr>
      </w:pPr>
      <w:r w:rsidRPr="00062C5F">
        <w:rPr>
          <w:rFonts w:ascii="Arial" w:eastAsia="굴림" w:hAnsi="Arial" w:cs="Arial"/>
          <w:color w:val="111111"/>
          <w:spacing w:val="-15"/>
          <w:kern w:val="0"/>
          <w:sz w:val="26"/>
          <w:szCs w:val="26"/>
        </w:rPr>
        <w:t>한국은행이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번도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가지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않은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길로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발걸음을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내디디며</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그</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효과와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부작용에도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관심이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쏠린다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한은은</w:t>
      </w:r>
      <w:r w:rsidRPr="00062C5F">
        <w:rPr>
          <w:rFonts w:ascii="Arial" w:eastAsia="굴림" w:hAnsi="Arial" w:cs="Arial"/>
          <w:color w:val="111111"/>
          <w:spacing w:val="-15"/>
          <w:kern w:val="0"/>
          <w:sz w:val="26"/>
          <w:szCs w:val="26"/>
        </w:rPr>
        <w:t xml:space="preserve"> 26</w:t>
      </w:r>
      <w:r w:rsidRPr="00062C5F">
        <w:rPr>
          <w:rFonts w:ascii="Arial" w:eastAsia="굴림" w:hAnsi="Arial" w:cs="Arial"/>
          <w:color w:val="111111"/>
          <w:spacing w:val="-15"/>
          <w:kern w:val="0"/>
          <w:sz w:val="26"/>
          <w:szCs w:val="26"/>
        </w:rPr>
        <w:t>일</w:t>
      </w:r>
      <w:r w:rsidRPr="00062C5F">
        <w:rPr>
          <w:rFonts w:ascii="Arial" w:eastAsia="굴림" w:hAnsi="Arial" w:cs="Arial"/>
          <w:color w:val="111111"/>
          <w:spacing w:val="-15"/>
          <w:kern w:val="0"/>
          <w:sz w:val="26"/>
          <w:szCs w:val="26"/>
        </w:rPr>
        <w:t xml:space="preserve"> 3</w:t>
      </w:r>
      <w:r w:rsidRPr="00062C5F">
        <w:rPr>
          <w:rFonts w:ascii="Arial" w:eastAsia="굴림" w:hAnsi="Arial" w:cs="Arial"/>
          <w:color w:val="111111"/>
          <w:spacing w:val="-15"/>
          <w:kern w:val="0"/>
          <w:sz w:val="26"/>
          <w:szCs w:val="26"/>
        </w:rPr>
        <w:t>개월간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금융권에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유동성을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무제한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공급하기로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했고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열흘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전에는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기준금리를</w:t>
      </w:r>
      <w:r w:rsidRPr="00062C5F">
        <w:rPr>
          <w:rFonts w:ascii="Arial" w:eastAsia="굴림" w:hAnsi="Arial" w:cs="Arial"/>
          <w:color w:val="111111"/>
          <w:spacing w:val="-15"/>
          <w:kern w:val="0"/>
          <w:sz w:val="26"/>
          <w:szCs w:val="26"/>
        </w:rPr>
        <w:t xml:space="preserve"> 0.75%</w:t>
      </w:r>
      <w:r w:rsidRPr="00062C5F">
        <w:rPr>
          <w:rFonts w:ascii="Arial" w:eastAsia="굴림" w:hAnsi="Arial" w:cs="Arial"/>
          <w:color w:val="111111"/>
          <w:spacing w:val="-15"/>
          <w:kern w:val="0"/>
          <w:sz w:val="26"/>
          <w:szCs w:val="26"/>
        </w:rPr>
        <w:t>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대폭</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인하했다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신종</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코로나바이러스감염증</w:t>
      </w:r>
      <w:r w:rsidRPr="00062C5F">
        <w:rPr>
          <w:rFonts w:ascii="Arial" w:eastAsia="굴림" w:hAnsi="Arial" w:cs="Arial"/>
          <w:color w:val="111111"/>
          <w:spacing w:val="-15"/>
          <w:kern w:val="0"/>
          <w:sz w:val="26"/>
          <w:szCs w:val="26"/>
        </w:rPr>
        <w:t>(</w:t>
      </w:r>
      <w:r w:rsidRPr="00062C5F">
        <w:rPr>
          <w:rFonts w:ascii="Arial" w:eastAsia="굴림" w:hAnsi="Arial" w:cs="Arial"/>
          <w:color w:val="111111"/>
          <w:spacing w:val="-15"/>
          <w:kern w:val="0"/>
          <w:sz w:val="26"/>
          <w:szCs w:val="26"/>
        </w:rPr>
        <w:t>코로나</w:t>
      </w:r>
      <w:r w:rsidRPr="00062C5F">
        <w:rPr>
          <w:rFonts w:ascii="Arial" w:eastAsia="굴림" w:hAnsi="Arial" w:cs="Arial"/>
          <w:color w:val="111111"/>
          <w:spacing w:val="-15"/>
          <w:kern w:val="0"/>
          <w:sz w:val="26"/>
          <w:szCs w:val="26"/>
        </w:rPr>
        <w:t>19)</w:t>
      </w:r>
      <w:proofErr w:type="spellStart"/>
      <w:r w:rsidRPr="00062C5F">
        <w:rPr>
          <w:rFonts w:ascii="Arial" w:eastAsia="굴림" w:hAnsi="Arial" w:cs="Arial"/>
          <w:color w:val="111111"/>
          <w:spacing w:val="-15"/>
          <w:kern w:val="0"/>
          <w:sz w:val="26"/>
          <w:szCs w:val="26"/>
        </w:rPr>
        <w:t>으로</w:t>
      </w:r>
      <w:proofErr w:type="spellEnd"/>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인한</w:t>
      </w:r>
      <w:r w:rsidRPr="00062C5F">
        <w:rPr>
          <w:rFonts w:ascii="Arial" w:eastAsia="굴림" w:hAnsi="Arial" w:cs="Arial"/>
          <w:color w:val="111111"/>
          <w:spacing w:val="-15"/>
          <w:kern w:val="0"/>
          <w:sz w:val="26"/>
          <w:szCs w:val="26"/>
        </w:rPr>
        <w:t xml:space="preserve"> </w:t>
      </w:r>
      <w:proofErr w:type="spellStart"/>
      <w:r w:rsidRPr="00062C5F">
        <w:rPr>
          <w:rFonts w:ascii="Arial" w:eastAsia="굴림" w:hAnsi="Arial" w:cs="Arial"/>
          <w:color w:val="111111"/>
          <w:spacing w:val="-15"/>
          <w:kern w:val="0"/>
          <w:sz w:val="26"/>
          <w:szCs w:val="26"/>
        </w:rPr>
        <w:t>실물ㆍ금융</w:t>
      </w:r>
      <w:proofErr w:type="spellEnd"/>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복합타격을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줄이기</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위한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특단의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조치이긴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하지만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번도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쓰지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않았던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정책인</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만큼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평가도</w:t>
      </w:r>
      <w:r w:rsidRPr="00062C5F">
        <w:rPr>
          <w:rFonts w:ascii="Arial" w:eastAsia="굴림" w:hAnsi="Arial" w:cs="Arial"/>
          <w:color w:val="111111"/>
          <w:spacing w:val="-15"/>
          <w:kern w:val="0"/>
          <w:sz w:val="26"/>
          <w:szCs w:val="26"/>
        </w:rPr>
        <w:t xml:space="preserve"> </w:t>
      </w:r>
      <w:proofErr w:type="spellStart"/>
      <w:r w:rsidRPr="00062C5F">
        <w:rPr>
          <w:rFonts w:ascii="Arial" w:eastAsia="굴림" w:hAnsi="Arial" w:cs="Arial"/>
          <w:color w:val="111111"/>
          <w:spacing w:val="-15"/>
          <w:kern w:val="0"/>
          <w:sz w:val="26"/>
          <w:szCs w:val="26"/>
        </w:rPr>
        <w:t>제각각이다</w:t>
      </w:r>
      <w:proofErr w:type="spellEnd"/>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전문가들은</w:t>
      </w:r>
      <w:r w:rsidRPr="00062C5F">
        <w:rPr>
          <w:rFonts w:ascii="Arial" w:eastAsia="굴림" w:hAnsi="Arial" w:cs="Arial"/>
          <w:color w:val="111111"/>
          <w:spacing w:val="-15"/>
          <w:kern w:val="0"/>
          <w:sz w:val="26"/>
          <w:szCs w:val="26"/>
        </w:rPr>
        <w:t xml:space="preserve"> 0%</w:t>
      </w:r>
      <w:r w:rsidRPr="00062C5F">
        <w:rPr>
          <w:rFonts w:ascii="Arial" w:eastAsia="굴림" w:hAnsi="Arial" w:cs="Arial"/>
          <w:color w:val="111111"/>
          <w:spacing w:val="-15"/>
          <w:kern w:val="0"/>
          <w:sz w:val="26"/>
          <w:szCs w:val="26"/>
        </w:rPr>
        <w:t>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기준금리와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한국형</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양적완화가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후유증을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유발할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보고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다만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현재로선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경제타격을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최소화하기</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위한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불가피한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수단이었다고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입을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모았다</w:t>
      </w:r>
      <w:r w:rsidRPr="00062C5F">
        <w:rPr>
          <w:rFonts w:ascii="Arial" w:eastAsia="굴림" w:hAnsi="Arial" w:cs="Arial"/>
          <w:color w:val="111111"/>
          <w:spacing w:val="-15"/>
          <w:kern w:val="0"/>
          <w:sz w:val="26"/>
          <w:szCs w:val="26"/>
        </w:rPr>
        <w:t>.</w:t>
      </w:r>
    </w:p>
    <w:p w14:paraId="4906A099" w14:textId="77777777" w:rsidR="00062C5F" w:rsidRPr="00062C5F" w:rsidRDefault="00062C5F" w:rsidP="00062C5F">
      <w:pPr>
        <w:widowControl/>
        <w:wordWrap/>
        <w:autoSpaceDE/>
        <w:autoSpaceDN/>
        <w:spacing w:after="0" w:line="240" w:lineRule="auto"/>
        <w:jc w:val="left"/>
        <w:rPr>
          <w:rFonts w:ascii="Arial" w:eastAsia="굴림" w:hAnsi="Arial" w:cs="Arial"/>
          <w:b/>
          <w:bCs/>
          <w:color w:val="111111"/>
          <w:spacing w:val="-15"/>
          <w:kern w:val="0"/>
          <w:sz w:val="26"/>
          <w:szCs w:val="26"/>
        </w:rPr>
      </w:pPr>
      <w:r w:rsidRPr="00062C5F">
        <w:rPr>
          <w:rFonts w:ascii="맑은 고딕" w:eastAsia="맑은 고딕" w:hAnsi="맑은 고딕" w:cs="맑은 고딕"/>
          <w:b/>
          <w:bCs/>
          <w:color w:val="111111"/>
          <w:spacing w:val="-15"/>
          <w:kern w:val="0"/>
          <w:sz w:val="26"/>
          <w:szCs w:val="26"/>
        </w:rPr>
        <w:t>①</w:t>
      </w:r>
      <w:r w:rsidRPr="00062C5F">
        <w:rPr>
          <w:rFonts w:ascii="Arial" w:eastAsia="굴림" w:hAnsi="Arial" w:cs="Arial"/>
          <w:b/>
          <w:bCs/>
          <w:color w:val="111111"/>
          <w:spacing w:val="-15"/>
          <w:kern w:val="0"/>
          <w:sz w:val="26"/>
          <w:szCs w:val="26"/>
        </w:rPr>
        <w:t>환율상승</w:t>
      </w:r>
      <w:r w:rsidRPr="00062C5F">
        <w:rPr>
          <w:rFonts w:ascii="Arial" w:eastAsia="굴림" w:hAnsi="Arial" w:cs="Arial"/>
          <w:b/>
          <w:bCs/>
          <w:color w:val="111111"/>
          <w:spacing w:val="-15"/>
          <w:kern w:val="0"/>
          <w:sz w:val="26"/>
          <w:szCs w:val="26"/>
        </w:rPr>
        <w:t>= </w:t>
      </w:r>
    </w:p>
    <w:p w14:paraId="1E4BE3D4" w14:textId="77777777" w:rsidR="00062C5F" w:rsidRPr="00062C5F" w:rsidRDefault="00062C5F" w:rsidP="00062C5F">
      <w:pPr>
        <w:widowControl/>
        <w:wordWrap/>
        <w:autoSpaceDE/>
        <w:autoSpaceDN/>
        <w:spacing w:after="0" w:line="240" w:lineRule="auto"/>
        <w:jc w:val="left"/>
        <w:rPr>
          <w:rFonts w:ascii="굴림" w:eastAsia="굴림" w:hAnsi="굴림" w:cs="굴림"/>
          <w:kern w:val="0"/>
          <w:sz w:val="24"/>
          <w:szCs w:val="24"/>
        </w:rPr>
      </w:pPr>
      <w:r w:rsidRPr="00062C5F">
        <w:rPr>
          <w:rFonts w:ascii="굴림" w:eastAsia="굴림" w:hAnsi="굴림" w:cs="굴림"/>
          <w:kern w:val="0"/>
          <w:sz w:val="24"/>
          <w:szCs w:val="24"/>
        </w:rPr>
        <w:t xml:space="preserve">기축통화국이 아닌 국가의 양적완화는 대개 통화가치 하락(환율 상승)을 유발한다. 미국의 경우 양적완화를 해도 전 세계로 달러가 </w:t>
      </w:r>
      <w:proofErr w:type="spellStart"/>
      <w:r w:rsidRPr="00062C5F">
        <w:rPr>
          <w:rFonts w:ascii="굴림" w:eastAsia="굴림" w:hAnsi="굴림" w:cs="굴림"/>
          <w:kern w:val="0"/>
          <w:sz w:val="24"/>
          <w:szCs w:val="24"/>
        </w:rPr>
        <w:t>퍼져나가기</w:t>
      </w:r>
      <w:proofErr w:type="spellEnd"/>
      <w:r w:rsidRPr="00062C5F">
        <w:rPr>
          <w:rFonts w:ascii="굴림" w:eastAsia="굴림" w:hAnsi="굴림" w:cs="굴림"/>
          <w:kern w:val="0"/>
          <w:sz w:val="24"/>
          <w:szCs w:val="24"/>
        </w:rPr>
        <w:t xml:space="preserve"> 때문에 부작용이 크지 않은 반면, 한국과 같은 국가들은 통화가 대부분 국내에 머무르며 통화가치가 하락한다. 그럼에도 한은이 공격적 돈풀기에 나선 배경엔 지난 19일 미국 연방준비제도(Fed)와 체결한 한미 </w:t>
      </w:r>
      <w:proofErr w:type="spellStart"/>
      <w:r w:rsidRPr="00062C5F">
        <w:rPr>
          <w:rFonts w:ascii="굴림" w:eastAsia="굴림" w:hAnsi="굴림" w:cs="굴림"/>
          <w:kern w:val="0"/>
          <w:sz w:val="24"/>
          <w:szCs w:val="24"/>
        </w:rPr>
        <w:t>통화스와프가</w:t>
      </w:r>
      <w:proofErr w:type="spellEnd"/>
      <w:r w:rsidRPr="00062C5F">
        <w:rPr>
          <w:rFonts w:ascii="굴림" w:eastAsia="굴림" w:hAnsi="굴림" w:cs="굴림"/>
          <w:kern w:val="0"/>
          <w:sz w:val="24"/>
          <w:szCs w:val="24"/>
        </w:rPr>
        <w:t xml:space="preserve"> 있었다. 1차 달러 안전판을 확보했기 때문에 환율상승 우려가 크지 않다고 판단한 것이다. 환율 급등으로 수출에 유리한 상황이 조성되면 미국 재무부가 환율조작국 문제를 들먹일 수 있지만, 전 세계가 돈을 푸는 '비상시국'이기 때문에 이 문제에서도 당분간은 자유롭다.</w:t>
      </w:r>
    </w:p>
    <w:p w14:paraId="606FF21D" w14:textId="77777777" w:rsidR="00062C5F" w:rsidRPr="00062C5F" w:rsidRDefault="00062C5F" w:rsidP="00062C5F">
      <w:pPr>
        <w:widowControl/>
        <w:wordWrap/>
        <w:autoSpaceDE/>
        <w:autoSpaceDN/>
        <w:spacing w:after="0" w:line="240" w:lineRule="auto"/>
        <w:jc w:val="left"/>
        <w:rPr>
          <w:rFonts w:ascii="굴림" w:eastAsia="굴림" w:hAnsi="굴림" w:cs="굴림"/>
          <w:kern w:val="0"/>
          <w:sz w:val="24"/>
          <w:szCs w:val="24"/>
        </w:rPr>
      </w:pPr>
      <w:r w:rsidRPr="00062C5F">
        <w:rPr>
          <w:rFonts w:ascii="Arial" w:eastAsia="굴림" w:hAnsi="Arial" w:cs="Arial"/>
          <w:color w:val="111111"/>
          <w:spacing w:val="-15"/>
          <w:kern w:val="0"/>
          <w:sz w:val="26"/>
          <w:szCs w:val="26"/>
        </w:rPr>
        <w:br/>
      </w:r>
    </w:p>
    <w:p w14:paraId="41A821EB" w14:textId="77777777" w:rsidR="00062C5F" w:rsidRPr="00062C5F" w:rsidRDefault="00062C5F" w:rsidP="00062C5F">
      <w:pPr>
        <w:widowControl/>
        <w:wordWrap/>
        <w:autoSpaceDE/>
        <w:autoSpaceDN/>
        <w:spacing w:after="0" w:line="240" w:lineRule="auto"/>
        <w:jc w:val="left"/>
        <w:rPr>
          <w:rFonts w:ascii="Arial" w:eastAsia="굴림" w:hAnsi="Arial" w:cs="Arial"/>
          <w:color w:val="111111"/>
          <w:spacing w:val="-15"/>
          <w:kern w:val="0"/>
          <w:sz w:val="26"/>
          <w:szCs w:val="26"/>
        </w:rPr>
      </w:pPr>
      <w:r w:rsidRPr="00062C5F">
        <w:rPr>
          <w:rFonts w:ascii="맑은 고딕" w:eastAsia="맑은 고딕" w:hAnsi="맑은 고딕" w:cs="맑은 고딕" w:hint="eastAsia"/>
          <w:b/>
          <w:bCs/>
          <w:color w:val="111111"/>
          <w:spacing w:val="-15"/>
          <w:kern w:val="0"/>
          <w:sz w:val="26"/>
          <w:szCs w:val="26"/>
        </w:rPr>
        <w:t>②</w:t>
      </w:r>
      <w:r w:rsidRPr="00062C5F">
        <w:rPr>
          <w:rFonts w:ascii="Arial" w:eastAsia="굴림" w:hAnsi="Arial" w:cs="Arial"/>
          <w:b/>
          <w:bCs/>
          <w:color w:val="111111"/>
          <w:spacing w:val="-15"/>
          <w:kern w:val="0"/>
          <w:sz w:val="26"/>
          <w:szCs w:val="26"/>
        </w:rPr>
        <w:t>인플레이션</w:t>
      </w:r>
      <w:r w:rsidRPr="00062C5F">
        <w:rPr>
          <w:rFonts w:ascii="Arial" w:eastAsia="굴림" w:hAnsi="Arial" w:cs="Arial"/>
          <w:b/>
          <w:bCs/>
          <w:color w:val="111111"/>
          <w:spacing w:val="-15"/>
          <w:kern w:val="0"/>
          <w:sz w:val="26"/>
          <w:szCs w:val="26"/>
        </w:rPr>
        <w:t>= </w:t>
      </w:r>
      <w:r w:rsidRPr="00062C5F">
        <w:rPr>
          <w:rFonts w:ascii="Arial" w:eastAsia="굴림" w:hAnsi="Arial" w:cs="Arial"/>
          <w:color w:val="111111"/>
          <w:spacing w:val="-15"/>
          <w:kern w:val="0"/>
          <w:sz w:val="26"/>
          <w:szCs w:val="26"/>
        </w:rPr>
        <w:t>통화가치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급락이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결국</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인플레이션으로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이어질</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우려도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특히</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일본과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마찬가지로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금리를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제로</w:t>
      </w:r>
      <w:r w:rsidRPr="00062C5F">
        <w:rPr>
          <w:rFonts w:ascii="Arial" w:eastAsia="굴림" w:hAnsi="Arial" w:cs="Arial"/>
          <w:color w:val="111111"/>
          <w:spacing w:val="-15"/>
          <w:kern w:val="0"/>
          <w:sz w:val="26"/>
          <w:szCs w:val="26"/>
        </w:rPr>
        <w:t>(0)</w:t>
      </w:r>
      <w:r w:rsidRPr="00062C5F">
        <w:rPr>
          <w:rFonts w:ascii="Arial" w:eastAsia="굴림" w:hAnsi="Arial" w:cs="Arial"/>
          <w:color w:val="111111"/>
          <w:spacing w:val="-15"/>
          <w:kern w:val="0"/>
          <w:sz w:val="26"/>
          <w:szCs w:val="26"/>
        </w:rPr>
        <w:t>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내리고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돈을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아무리</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풀어도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돈이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돌지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않는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이른바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유동성</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함정</w:t>
      </w:r>
      <w:r w:rsidRPr="00062C5F">
        <w:rPr>
          <w:rFonts w:ascii="Arial" w:eastAsia="굴림" w:hAnsi="Arial" w:cs="Arial"/>
          <w:color w:val="111111"/>
          <w:spacing w:val="-15"/>
          <w:kern w:val="0"/>
          <w:sz w:val="26"/>
          <w:szCs w:val="26"/>
        </w:rPr>
        <w:t>(liquidity trap)'</w:t>
      </w:r>
      <w:r w:rsidRPr="00062C5F">
        <w:rPr>
          <w:rFonts w:ascii="Arial" w:eastAsia="굴림" w:hAnsi="Arial" w:cs="Arial"/>
          <w:color w:val="111111"/>
          <w:spacing w:val="-15"/>
          <w:kern w:val="0"/>
          <w:sz w:val="26"/>
          <w:szCs w:val="26"/>
        </w:rPr>
        <w:t>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빠질</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점이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지적된다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다만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불행</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중</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다행으로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현재는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저물가로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경기침체</w:t>
      </w:r>
      <w:r w:rsidRPr="00062C5F">
        <w:rPr>
          <w:rFonts w:ascii="Arial" w:eastAsia="굴림" w:hAnsi="Arial" w:cs="Arial"/>
          <w:color w:val="111111"/>
          <w:spacing w:val="-15"/>
          <w:kern w:val="0"/>
          <w:sz w:val="26"/>
          <w:szCs w:val="26"/>
        </w:rPr>
        <w:t>(Recession)</w:t>
      </w:r>
      <w:r w:rsidRPr="00062C5F">
        <w:rPr>
          <w:rFonts w:ascii="Arial" w:eastAsia="굴림" w:hAnsi="Arial" w:cs="Arial"/>
          <w:color w:val="111111"/>
          <w:spacing w:val="-15"/>
          <w:kern w:val="0"/>
          <w:sz w:val="26"/>
          <w:szCs w:val="26"/>
        </w:rPr>
        <w:t>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우려되고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인플레로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부작용은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다음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문제다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인플레보다는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오히려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기술적</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디플레이션을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우려해야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한다는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목소리도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안동현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서울대학교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경제학과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교수는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모든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사람들이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현금을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찾아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보유하려고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하는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분위기이기</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때문에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오히려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기술적</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디플레이션이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w:t>
      </w:r>
      <w:r w:rsidRPr="00062C5F">
        <w:rPr>
          <w:rFonts w:ascii="Arial" w:eastAsia="굴림" w:hAnsi="Arial" w:cs="Arial"/>
          <w:color w:val="111111"/>
          <w:spacing w:val="-15"/>
          <w:kern w:val="0"/>
          <w:sz w:val="26"/>
          <w:szCs w:val="26"/>
        </w:rPr>
        <w:t>"</w:t>
      </w:r>
      <w:r w:rsidRPr="00062C5F">
        <w:rPr>
          <w:rFonts w:ascii="Arial" w:eastAsia="굴림" w:hAnsi="Arial" w:cs="Arial"/>
          <w:color w:val="111111"/>
          <w:spacing w:val="-15"/>
          <w:kern w:val="0"/>
          <w:sz w:val="26"/>
          <w:szCs w:val="26"/>
        </w:rPr>
        <w:t>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전했다</w:t>
      </w:r>
      <w:r w:rsidRPr="00062C5F">
        <w:rPr>
          <w:rFonts w:ascii="Arial" w:eastAsia="굴림" w:hAnsi="Arial" w:cs="Arial"/>
          <w:color w:val="111111"/>
          <w:spacing w:val="-15"/>
          <w:kern w:val="0"/>
          <w:sz w:val="26"/>
          <w:szCs w:val="26"/>
        </w:rPr>
        <w:t>.</w:t>
      </w:r>
    </w:p>
    <w:p w14:paraId="6A2A16F9" w14:textId="77777777" w:rsidR="00062C5F" w:rsidRPr="00062C5F" w:rsidRDefault="00062C5F" w:rsidP="00062C5F">
      <w:pPr>
        <w:widowControl/>
        <w:wordWrap/>
        <w:autoSpaceDE/>
        <w:autoSpaceDN/>
        <w:spacing w:after="0" w:line="240" w:lineRule="auto"/>
        <w:jc w:val="left"/>
        <w:rPr>
          <w:rFonts w:ascii="굴림" w:eastAsia="굴림" w:hAnsi="굴림" w:cs="굴림"/>
          <w:kern w:val="0"/>
          <w:sz w:val="24"/>
          <w:szCs w:val="24"/>
        </w:rPr>
      </w:pPr>
      <w:r w:rsidRPr="00062C5F">
        <w:rPr>
          <w:rFonts w:ascii="Arial" w:eastAsia="굴림" w:hAnsi="Arial" w:cs="Arial"/>
          <w:color w:val="111111"/>
          <w:spacing w:val="-15"/>
          <w:kern w:val="0"/>
          <w:sz w:val="26"/>
          <w:szCs w:val="26"/>
        </w:rPr>
        <w:br/>
      </w:r>
    </w:p>
    <w:p w14:paraId="6BC05028" w14:textId="77777777" w:rsidR="00062C5F" w:rsidRPr="00062C5F" w:rsidRDefault="00062C5F" w:rsidP="00062C5F">
      <w:pPr>
        <w:widowControl/>
        <w:wordWrap/>
        <w:autoSpaceDE/>
        <w:autoSpaceDN/>
        <w:spacing w:after="0" w:line="240" w:lineRule="auto"/>
        <w:jc w:val="left"/>
        <w:rPr>
          <w:rFonts w:ascii="Arial" w:eastAsia="굴림" w:hAnsi="Arial" w:cs="Arial"/>
          <w:color w:val="111111"/>
          <w:spacing w:val="-15"/>
          <w:kern w:val="0"/>
          <w:sz w:val="26"/>
          <w:szCs w:val="26"/>
        </w:rPr>
      </w:pPr>
      <w:r w:rsidRPr="00062C5F">
        <w:rPr>
          <w:rFonts w:ascii="맑은 고딕" w:eastAsia="맑은 고딕" w:hAnsi="맑은 고딕" w:cs="맑은 고딕" w:hint="eastAsia"/>
          <w:b/>
          <w:bCs/>
          <w:color w:val="111111"/>
          <w:spacing w:val="-15"/>
          <w:kern w:val="0"/>
          <w:sz w:val="26"/>
          <w:szCs w:val="26"/>
        </w:rPr>
        <w:t>③</w:t>
      </w:r>
      <w:r w:rsidRPr="00062C5F">
        <w:rPr>
          <w:rFonts w:ascii="Arial" w:eastAsia="굴림" w:hAnsi="Arial" w:cs="Arial"/>
          <w:b/>
          <w:bCs/>
          <w:color w:val="111111"/>
          <w:spacing w:val="-15"/>
          <w:kern w:val="0"/>
          <w:sz w:val="26"/>
          <w:szCs w:val="26"/>
        </w:rPr>
        <w:t>부동산</w:t>
      </w:r>
      <w:r w:rsidRPr="00062C5F">
        <w:rPr>
          <w:rFonts w:ascii="Arial" w:eastAsia="굴림" w:hAnsi="Arial" w:cs="Arial"/>
          <w:b/>
          <w:bCs/>
          <w:color w:val="111111"/>
          <w:spacing w:val="-15"/>
          <w:kern w:val="0"/>
          <w:sz w:val="26"/>
          <w:szCs w:val="26"/>
        </w:rPr>
        <w:t xml:space="preserve"> </w:t>
      </w:r>
      <w:r w:rsidRPr="00062C5F">
        <w:rPr>
          <w:rFonts w:ascii="Arial" w:eastAsia="굴림" w:hAnsi="Arial" w:cs="Arial"/>
          <w:b/>
          <w:bCs/>
          <w:color w:val="111111"/>
          <w:spacing w:val="-15"/>
          <w:kern w:val="0"/>
          <w:sz w:val="26"/>
          <w:szCs w:val="26"/>
        </w:rPr>
        <w:t>버블</w:t>
      </w:r>
      <w:r w:rsidRPr="00062C5F">
        <w:rPr>
          <w:rFonts w:ascii="Arial" w:eastAsia="굴림" w:hAnsi="Arial" w:cs="Arial"/>
          <w:b/>
          <w:bCs/>
          <w:color w:val="111111"/>
          <w:spacing w:val="-15"/>
          <w:kern w:val="0"/>
          <w:sz w:val="26"/>
          <w:szCs w:val="26"/>
        </w:rPr>
        <w:t>= </w:t>
      </w:r>
      <w:r w:rsidRPr="00062C5F">
        <w:rPr>
          <w:rFonts w:ascii="Arial" w:eastAsia="굴림" w:hAnsi="Arial" w:cs="Arial"/>
          <w:color w:val="111111"/>
          <w:spacing w:val="-15"/>
          <w:kern w:val="0"/>
          <w:sz w:val="26"/>
          <w:szCs w:val="26"/>
        </w:rPr>
        <w:t>부동산에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과도하게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쏠린</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한국의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자산시장도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문제다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코로나</w:t>
      </w:r>
      <w:r w:rsidRPr="00062C5F">
        <w:rPr>
          <w:rFonts w:ascii="Arial" w:eastAsia="굴림" w:hAnsi="Arial" w:cs="Arial"/>
          <w:color w:val="111111"/>
          <w:spacing w:val="-15"/>
          <w:kern w:val="0"/>
          <w:sz w:val="26"/>
          <w:szCs w:val="26"/>
        </w:rPr>
        <w:t xml:space="preserve">19 </w:t>
      </w:r>
      <w:r w:rsidRPr="00062C5F">
        <w:rPr>
          <w:rFonts w:ascii="Arial" w:eastAsia="굴림" w:hAnsi="Arial" w:cs="Arial"/>
          <w:color w:val="111111"/>
          <w:spacing w:val="-15"/>
          <w:kern w:val="0"/>
          <w:sz w:val="26"/>
          <w:szCs w:val="26"/>
        </w:rPr>
        <w:t>사태가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마무리되면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정부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규제가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미치지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않는</w:t>
      </w:r>
      <w:r w:rsidRPr="00062C5F">
        <w:rPr>
          <w:rFonts w:ascii="Arial" w:eastAsia="굴림" w:hAnsi="Arial" w:cs="Arial"/>
          <w:color w:val="111111"/>
          <w:spacing w:val="-15"/>
          <w:kern w:val="0"/>
          <w:sz w:val="26"/>
          <w:szCs w:val="26"/>
        </w:rPr>
        <w:t xml:space="preserve"> 9</w:t>
      </w:r>
      <w:r w:rsidRPr="00062C5F">
        <w:rPr>
          <w:rFonts w:ascii="Arial" w:eastAsia="굴림" w:hAnsi="Arial" w:cs="Arial"/>
          <w:color w:val="111111"/>
          <w:spacing w:val="-15"/>
          <w:kern w:val="0"/>
          <w:sz w:val="26"/>
          <w:szCs w:val="26"/>
        </w:rPr>
        <w:t>억원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이하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아파트가격이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들썩일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버블이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커지는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동안</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금융권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부실도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커진다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금융당국은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향후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금융기관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수익이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lastRenderedPageBreak/>
        <w:t>악화하면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규제완화까지도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염두에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두고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있지만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그렇다고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해서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금융권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부실이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사라지는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것은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아니다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관계자는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과도한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부채가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쌓이다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코로나</w:t>
      </w:r>
      <w:r w:rsidRPr="00062C5F">
        <w:rPr>
          <w:rFonts w:ascii="Arial" w:eastAsia="굴림" w:hAnsi="Arial" w:cs="Arial"/>
          <w:color w:val="111111"/>
          <w:spacing w:val="-15"/>
          <w:kern w:val="0"/>
          <w:sz w:val="26"/>
          <w:szCs w:val="26"/>
        </w:rPr>
        <w:t xml:space="preserve">19 </w:t>
      </w:r>
      <w:r w:rsidRPr="00062C5F">
        <w:rPr>
          <w:rFonts w:ascii="Arial" w:eastAsia="굴림" w:hAnsi="Arial" w:cs="Arial"/>
          <w:color w:val="111111"/>
          <w:spacing w:val="-15"/>
          <w:kern w:val="0"/>
          <w:sz w:val="26"/>
          <w:szCs w:val="26"/>
        </w:rPr>
        <w:t>사태가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끝난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금융위기로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이어질</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부분은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사실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두려운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부분</w:t>
      </w:r>
      <w:r w:rsidRPr="00062C5F">
        <w:rPr>
          <w:rFonts w:ascii="Arial" w:eastAsia="굴림" w:hAnsi="Arial" w:cs="Arial"/>
          <w:color w:val="111111"/>
          <w:spacing w:val="-15"/>
          <w:kern w:val="0"/>
          <w:sz w:val="26"/>
          <w:szCs w:val="26"/>
        </w:rPr>
        <w:t>"</w:t>
      </w:r>
      <w:r w:rsidRPr="00062C5F">
        <w:rPr>
          <w:rFonts w:ascii="Arial" w:eastAsia="굴림" w:hAnsi="Arial" w:cs="Arial"/>
          <w:color w:val="111111"/>
          <w:spacing w:val="-15"/>
          <w:kern w:val="0"/>
          <w:sz w:val="26"/>
          <w:szCs w:val="26"/>
        </w:rPr>
        <w:t>이라고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말했다</w:t>
      </w:r>
      <w:r w:rsidRPr="00062C5F">
        <w:rPr>
          <w:rFonts w:ascii="Arial" w:eastAsia="굴림" w:hAnsi="Arial" w:cs="Arial"/>
          <w:color w:val="111111"/>
          <w:spacing w:val="-15"/>
          <w:kern w:val="0"/>
          <w:sz w:val="26"/>
          <w:szCs w:val="26"/>
        </w:rPr>
        <w:t>.</w:t>
      </w:r>
    </w:p>
    <w:p w14:paraId="4BCFF87B" w14:textId="77777777" w:rsidR="00062C5F" w:rsidRPr="00062C5F" w:rsidRDefault="00062C5F" w:rsidP="00062C5F">
      <w:pPr>
        <w:widowControl/>
        <w:wordWrap/>
        <w:autoSpaceDE/>
        <w:autoSpaceDN/>
        <w:spacing w:after="0" w:line="240" w:lineRule="auto"/>
        <w:jc w:val="left"/>
        <w:rPr>
          <w:rFonts w:ascii="Arial" w:eastAsia="굴림" w:hAnsi="Arial" w:cs="Arial"/>
          <w:b/>
          <w:bCs/>
          <w:color w:val="111111"/>
          <w:spacing w:val="-15"/>
          <w:kern w:val="0"/>
          <w:sz w:val="26"/>
          <w:szCs w:val="26"/>
        </w:rPr>
      </w:pPr>
      <w:r w:rsidRPr="00062C5F">
        <w:rPr>
          <w:rFonts w:ascii="맑은 고딕" w:eastAsia="맑은 고딕" w:hAnsi="맑은 고딕" w:cs="맑은 고딕"/>
          <w:b/>
          <w:bCs/>
          <w:color w:val="111111"/>
          <w:spacing w:val="-15"/>
          <w:kern w:val="0"/>
          <w:sz w:val="26"/>
          <w:szCs w:val="26"/>
        </w:rPr>
        <w:t>④</w:t>
      </w:r>
      <w:r w:rsidRPr="00062C5F">
        <w:rPr>
          <w:rFonts w:ascii="Arial" w:eastAsia="굴림" w:hAnsi="Arial" w:cs="Arial"/>
          <w:b/>
          <w:bCs/>
          <w:color w:val="111111"/>
          <w:spacing w:val="-15"/>
          <w:kern w:val="0"/>
          <w:sz w:val="26"/>
          <w:szCs w:val="26"/>
        </w:rPr>
        <w:t>급격한</w:t>
      </w:r>
      <w:r w:rsidRPr="00062C5F">
        <w:rPr>
          <w:rFonts w:ascii="Arial" w:eastAsia="굴림" w:hAnsi="Arial" w:cs="Arial"/>
          <w:b/>
          <w:bCs/>
          <w:color w:val="111111"/>
          <w:spacing w:val="-15"/>
          <w:kern w:val="0"/>
          <w:sz w:val="26"/>
          <w:szCs w:val="26"/>
        </w:rPr>
        <w:t xml:space="preserve"> </w:t>
      </w:r>
      <w:r w:rsidRPr="00062C5F">
        <w:rPr>
          <w:rFonts w:ascii="Arial" w:eastAsia="굴림" w:hAnsi="Arial" w:cs="Arial"/>
          <w:b/>
          <w:bCs/>
          <w:color w:val="111111"/>
          <w:spacing w:val="-15"/>
          <w:kern w:val="0"/>
          <w:sz w:val="26"/>
          <w:szCs w:val="26"/>
        </w:rPr>
        <w:t>자본유출</w:t>
      </w:r>
      <w:r w:rsidRPr="00062C5F">
        <w:rPr>
          <w:rFonts w:ascii="Arial" w:eastAsia="굴림" w:hAnsi="Arial" w:cs="Arial"/>
          <w:b/>
          <w:bCs/>
          <w:color w:val="111111"/>
          <w:spacing w:val="-15"/>
          <w:kern w:val="0"/>
          <w:sz w:val="26"/>
          <w:szCs w:val="26"/>
        </w:rPr>
        <w:t>= </w:t>
      </w:r>
    </w:p>
    <w:p w14:paraId="047C5A88" w14:textId="77777777" w:rsidR="00062C5F" w:rsidRPr="00062C5F" w:rsidRDefault="00062C5F" w:rsidP="00062C5F">
      <w:pPr>
        <w:widowControl/>
        <w:wordWrap/>
        <w:autoSpaceDE/>
        <w:autoSpaceDN/>
        <w:spacing w:after="0" w:line="240" w:lineRule="auto"/>
        <w:jc w:val="left"/>
        <w:rPr>
          <w:rFonts w:ascii="굴림" w:eastAsia="굴림" w:hAnsi="굴림" w:cs="굴림"/>
          <w:kern w:val="0"/>
          <w:sz w:val="24"/>
          <w:szCs w:val="24"/>
        </w:rPr>
      </w:pPr>
      <w:r w:rsidRPr="00062C5F">
        <w:rPr>
          <w:rFonts w:ascii="굴림" w:eastAsia="굴림" w:hAnsi="굴림" w:cs="굴림"/>
          <w:kern w:val="0"/>
          <w:sz w:val="24"/>
          <w:szCs w:val="24"/>
        </w:rPr>
        <w:t xml:space="preserve">시중에 풀렸던 자금들을 회수하는 과정에서 금융시장에 상당한 충격을 줄 수 있다는 점도 부작용이다. 금융위기 이후인 2013년 벤 버냉키 전 Fed 의장이 재정지출을 축소하겠다고 발언하자 신흥국의 통화가치와 </w:t>
      </w:r>
      <w:proofErr w:type="spellStart"/>
      <w:r w:rsidRPr="00062C5F">
        <w:rPr>
          <w:rFonts w:ascii="굴림" w:eastAsia="굴림" w:hAnsi="굴림" w:cs="굴림"/>
          <w:kern w:val="0"/>
          <w:sz w:val="24"/>
          <w:szCs w:val="24"/>
        </w:rPr>
        <w:t>채권ㆍ주식은</w:t>
      </w:r>
      <w:proofErr w:type="spellEnd"/>
      <w:r w:rsidRPr="00062C5F">
        <w:rPr>
          <w:rFonts w:ascii="굴림" w:eastAsia="굴림" w:hAnsi="굴림" w:cs="굴림"/>
          <w:kern w:val="0"/>
          <w:sz w:val="24"/>
          <w:szCs w:val="24"/>
        </w:rPr>
        <w:t xml:space="preserve"> '</w:t>
      </w:r>
      <w:proofErr w:type="spellStart"/>
      <w:r w:rsidRPr="00062C5F">
        <w:rPr>
          <w:rFonts w:ascii="굴림" w:eastAsia="굴림" w:hAnsi="굴림" w:cs="굴림"/>
          <w:kern w:val="0"/>
          <w:sz w:val="24"/>
          <w:szCs w:val="24"/>
        </w:rPr>
        <w:t>트리플</w:t>
      </w:r>
      <w:proofErr w:type="spellEnd"/>
      <w:r w:rsidRPr="00062C5F">
        <w:rPr>
          <w:rFonts w:ascii="굴림" w:eastAsia="굴림" w:hAnsi="굴림" w:cs="굴림"/>
          <w:kern w:val="0"/>
          <w:sz w:val="24"/>
          <w:szCs w:val="24"/>
        </w:rPr>
        <w:t xml:space="preserve"> 약세'</w:t>
      </w:r>
      <w:proofErr w:type="spellStart"/>
      <w:r w:rsidRPr="00062C5F">
        <w:rPr>
          <w:rFonts w:ascii="굴림" w:eastAsia="굴림" w:hAnsi="굴림" w:cs="굴림"/>
          <w:kern w:val="0"/>
          <w:sz w:val="24"/>
          <w:szCs w:val="24"/>
        </w:rPr>
        <w:t>를</w:t>
      </w:r>
      <w:proofErr w:type="spellEnd"/>
      <w:r w:rsidRPr="00062C5F">
        <w:rPr>
          <w:rFonts w:ascii="굴림" w:eastAsia="굴림" w:hAnsi="굴림" w:cs="굴림"/>
          <w:kern w:val="0"/>
          <w:sz w:val="24"/>
          <w:szCs w:val="24"/>
        </w:rPr>
        <w:t xml:space="preserve"> 보였다. 배를 띄울 때 여러 방향에서 물을 채웠다가 나중에 물을 빼내는 것을 상상하면 이해가 쉽다. 동시에 돈을 풀어 자산가격을 </w:t>
      </w:r>
      <w:proofErr w:type="spellStart"/>
      <w:r w:rsidRPr="00062C5F">
        <w:rPr>
          <w:rFonts w:ascii="굴림" w:eastAsia="굴림" w:hAnsi="굴림" w:cs="굴림"/>
          <w:kern w:val="0"/>
          <w:sz w:val="24"/>
          <w:szCs w:val="24"/>
        </w:rPr>
        <w:t>부풀려놨지만</w:t>
      </w:r>
      <w:proofErr w:type="spellEnd"/>
      <w:r w:rsidRPr="00062C5F">
        <w:rPr>
          <w:rFonts w:ascii="굴림" w:eastAsia="굴림" w:hAnsi="굴림" w:cs="굴림"/>
          <w:kern w:val="0"/>
          <w:sz w:val="24"/>
          <w:szCs w:val="24"/>
        </w:rPr>
        <w:t xml:space="preserve"> 나중에 어느 한 쪽(선진국)에서 물을 빼기 시작하면 </w:t>
      </w:r>
      <w:proofErr w:type="spellStart"/>
      <w:r w:rsidRPr="00062C5F">
        <w:rPr>
          <w:rFonts w:ascii="굴림" w:eastAsia="굴림" w:hAnsi="굴림" w:cs="굴림"/>
          <w:kern w:val="0"/>
          <w:sz w:val="24"/>
          <w:szCs w:val="24"/>
        </w:rPr>
        <w:t>다른쪽</w:t>
      </w:r>
      <w:proofErr w:type="spellEnd"/>
      <w:r w:rsidRPr="00062C5F">
        <w:rPr>
          <w:rFonts w:ascii="굴림" w:eastAsia="굴림" w:hAnsi="굴림" w:cs="굴림"/>
          <w:kern w:val="0"/>
          <w:sz w:val="24"/>
          <w:szCs w:val="24"/>
        </w:rPr>
        <w:t>(신흥국)에 있던 돈이 빠져나가며 시장을 뒤흔드는 논리다.</w:t>
      </w:r>
    </w:p>
    <w:p w14:paraId="31A9D0B3" w14:textId="77777777" w:rsidR="00062C5F" w:rsidRPr="00062C5F" w:rsidRDefault="00062C5F" w:rsidP="00062C5F">
      <w:pPr>
        <w:widowControl/>
        <w:wordWrap/>
        <w:autoSpaceDE/>
        <w:autoSpaceDN/>
        <w:spacing w:after="0" w:line="240" w:lineRule="auto"/>
        <w:jc w:val="left"/>
        <w:rPr>
          <w:rFonts w:ascii="굴림" w:eastAsia="굴림" w:hAnsi="굴림" w:cs="굴림"/>
          <w:kern w:val="0"/>
          <w:sz w:val="24"/>
          <w:szCs w:val="24"/>
        </w:rPr>
      </w:pPr>
      <w:r w:rsidRPr="00062C5F">
        <w:rPr>
          <w:rFonts w:ascii="Arial" w:eastAsia="굴림" w:hAnsi="Arial" w:cs="Arial"/>
          <w:color w:val="111111"/>
          <w:spacing w:val="-15"/>
          <w:kern w:val="0"/>
          <w:sz w:val="26"/>
          <w:szCs w:val="26"/>
        </w:rPr>
        <w:br/>
      </w:r>
    </w:p>
    <w:p w14:paraId="5AB82CD5" w14:textId="77777777" w:rsidR="00062C5F" w:rsidRPr="00062C5F" w:rsidRDefault="00062C5F" w:rsidP="00062C5F">
      <w:pPr>
        <w:widowControl/>
        <w:wordWrap/>
        <w:autoSpaceDE/>
        <w:autoSpaceDN/>
        <w:spacing w:after="0" w:line="240" w:lineRule="auto"/>
        <w:jc w:val="left"/>
        <w:rPr>
          <w:rFonts w:ascii="Arial" w:eastAsia="굴림" w:hAnsi="Arial" w:cs="Arial"/>
          <w:color w:val="111111"/>
          <w:spacing w:val="-15"/>
          <w:kern w:val="0"/>
          <w:sz w:val="26"/>
          <w:szCs w:val="26"/>
        </w:rPr>
      </w:pPr>
      <w:r w:rsidRPr="00062C5F">
        <w:rPr>
          <w:rFonts w:ascii="맑은 고딕" w:eastAsia="맑은 고딕" w:hAnsi="맑은 고딕" w:cs="맑은 고딕" w:hint="eastAsia"/>
          <w:b/>
          <w:bCs/>
          <w:color w:val="111111"/>
          <w:spacing w:val="-15"/>
          <w:kern w:val="0"/>
          <w:sz w:val="26"/>
          <w:szCs w:val="26"/>
        </w:rPr>
        <w:t>⑤</w:t>
      </w:r>
      <w:r w:rsidRPr="00062C5F">
        <w:rPr>
          <w:rFonts w:ascii="Arial" w:eastAsia="굴림" w:hAnsi="Arial" w:cs="Arial"/>
          <w:b/>
          <w:bCs/>
          <w:color w:val="111111"/>
          <w:spacing w:val="-15"/>
          <w:kern w:val="0"/>
          <w:sz w:val="26"/>
          <w:szCs w:val="26"/>
        </w:rPr>
        <w:t>중앙은행</w:t>
      </w:r>
      <w:r w:rsidRPr="00062C5F">
        <w:rPr>
          <w:rFonts w:ascii="Arial" w:eastAsia="굴림" w:hAnsi="Arial" w:cs="Arial"/>
          <w:b/>
          <w:bCs/>
          <w:color w:val="111111"/>
          <w:spacing w:val="-15"/>
          <w:kern w:val="0"/>
          <w:sz w:val="26"/>
          <w:szCs w:val="26"/>
        </w:rPr>
        <w:t xml:space="preserve"> </w:t>
      </w:r>
      <w:r w:rsidRPr="00062C5F">
        <w:rPr>
          <w:rFonts w:ascii="Arial" w:eastAsia="굴림" w:hAnsi="Arial" w:cs="Arial"/>
          <w:b/>
          <w:bCs/>
          <w:color w:val="111111"/>
          <w:spacing w:val="-15"/>
          <w:kern w:val="0"/>
          <w:sz w:val="26"/>
          <w:szCs w:val="26"/>
        </w:rPr>
        <w:t>신뢰성</w:t>
      </w:r>
      <w:r w:rsidRPr="00062C5F">
        <w:rPr>
          <w:rFonts w:ascii="Arial" w:eastAsia="굴림" w:hAnsi="Arial" w:cs="Arial"/>
          <w:b/>
          <w:bCs/>
          <w:color w:val="111111"/>
          <w:spacing w:val="-15"/>
          <w:kern w:val="0"/>
          <w:sz w:val="26"/>
          <w:szCs w:val="26"/>
        </w:rPr>
        <w:t xml:space="preserve"> </w:t>
      </w:r>
      <w:r w:rsidRPr="00062C5F">
        <w:rPr>
          <w:rFonts w:ascii="Arial" w:eastAsia="굴림" w:hAnsi="Arial" w:cs="Arial"/>
          <w:b/>
          <w:bCs/>
          <w:color w:val="111111"/>
          <w:spacing w:val="-15"/>
          <w:kern w:val="0"/>
          <w:sz w:val="26"/>
          <w:szCs w:val="26"/>
        </w:rPr>
        <w:t>타격</w:t>
      </w:r>
      <w:r w:rsidRPr="00062C5F">
        <w:rPr>
          <w:rFonts w:ascii="Arial" w:eastAsia="굴림" w:hAnsi="Arial" w:cs="Arial"/>
          <w:b/>
          <w:bCs/>
          <w:color w:val="111111"/>
          <w:spacing w:val="-15"/>
          <w:kern w:val="0"/>
          <w:sz w:val="26"/>
          <w:szCs w:val="26"/>
        </w:rPr>
        <w:t>= </w:t>
      </w:r>
      <w:r w:rsidRPr="00062C5F">
        <w:rPr>
          <w:rFonts w:ascii="Arial" w:eastAsia="굴림" w:hAnsi="Arial" w:cs="Arial"/>
          <w:color w:val="111111"/>
          <w:spacing w:val="-15"/>
          <w:kern w:val="0"/>
          <w:sz w:val="26"/>
          <w:szCs w:val="26"/>
        </w:rPr>
        <w:t>'</w:t>
      </w:r>
      <w:r w:rsidRPr="00062C5F">
        <w:rPr>
          <w:rFonts w:ascii="Arial" w:eastAsia="굴림" w:hAnsi="Arial" w:cs="Arial"/>
          <w:color w:val="111111"/>
          <w:spacing w:val="-15"/>
          <w:kern w:val="0"/>
          <w:sz w:val="26"/>
          <w:szCs w:val="26"/>
        </w:rPr>
        <w:t>중앙은행이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쉬운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길로만</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가려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한다</w:t>
      </w:r>
      <w:r w:rsidRPr="00062C5F">
        <w:rPr>
          <w:rFonts w:ascii="Arial" w:eastAsia="굴림" w:hAnsi="Arial" w:cs="Arial"/>
          <w:color w:val="111111"/>
          <w:spacing w:val="-15"/>
          <w:kern w:val="0"/>
          <w:sz w:val="26"/>
          <w:szCs w:val="26"/>
        </w:rPr>
        <w:t>'</w:t>
      </w:r>
      <w:r w:rsidRPr="00062C5F">
        <w:rPr>
          <w:rFonts w:ascii="Arial" w:eastAsia="굴림" w:hAnsi="Arial" w:cs="Arial"/>
          <w:color w:val="111111"/>
          <w:spacing w:val="-15"/>
          <w:kern w:val="0"/>
          <w:sz w:val="26"/>
          <w:szCs w:val="26"/>
        </w:rPr>
        <w:t>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지적도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생각해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부분이다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베트남전</w:t>
      </w:r>
      <w:r w:rsidRPr="00062C5F">
        <w:rPr>
          <w:rFonts w:ascii="Arial" w:eastAsia="굴림" w:hAnsi="Arial" w:cs="Arial"/>
          <w:color w:val="111111"/>
          <w:spacing w:val="-15"/>
          <w:kern w:val="0"/>
          <w:sz w:val="26"/>
          <w:szCs w:val="26"/>
        </w:rPr>
        <w:t>(1960~1975</w:t>
      </w:r>
      <w:r w:rsidRPr="00062C5F">
        <w:rPr>
          <w:rFonts w:ascii="Arial" w:eastAsia="굴림" w:hAnsi="Arial" w:cs="Arial"/>
          <w:color w:val="111111"/>
          <w:spacing w:val="-15"/>
          <w:kern w:val="0"/>
          <w:sz w:val="26"/>
          <w:szCs w:val="26"/>
        </w:rPr>
        <w:t>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당시</w:t>
      </w:r>
      <w:r w:rsidRPr="00062C5F">
        <w:rPr>
          <w:rFonts w:ascii="Arial" w:eastAsia="굴림" w:hAnsi="Arial" w:cs="Arial"/>
          <w:color w:val="111111"/>
          <w:spacing w:val="-15"/>
          <w:kern w:val="0"/>
          <w:sz w:val="26"/>
          <w:szCs w:val="26"/>
        </w:rPr>
        <w:t xml:space="preserve"> Fed</w:t>
      </w:r>
      <w:r w:rsidRPr="00062C5F">
        <w:rPr>
          <w:rFonts w:ascii="Arial" w:eastAsia="굴림" w:hAnsi="Arial" w:cs="Arial"/>
          <w:color w:val="111111"/>
          <w:spacing w:val="-15"/>
          <w:kern w:val="0"/>
          <w:sz w:val="26"/>
          <w:szCs w:val="26"/>
        </w:rPr>
        <w:t>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달러를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찍어내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인플레이션이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가속화했고</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문제를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해결하는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과정에서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세계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중앙은행</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시스템이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발전했다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중앙은행</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시스템이</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무너지며</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신뢰가</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깨질</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수</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있다는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것이다</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안</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교수는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결국</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유동성이</w:t>
      </w:r>
      <w:r w:rsidRPr="00062C5F">
        <w:rPr>
          <w:rFonts w:ascii="Arial" w:eastAsia="굴림" w:hAnsi="Arial" w:cs="Arial"/>
          <w:color w:val="111111"/>
          <w:spacing w:val="-15"/>
          <w:kern w:val="0"/>
          <w:sz w:val="26"/>
          <w:szCs w:val="26"/>
        </w:rPr>
        <w:t xml:space="preserve"> </w:t>
      </w:r>
      <w:proofErr w:type="spellStart"/>
      <w:r w:rsidRPr="00062C5F">
        <w:rPr>
          <w:rFonts w:ascii="Arial" w:eastAsia="굴림" w:hAnsi="Arial" w:cs="Arial"/>
          <w:color w:val="111111"/>
          <w:spacing w:val="-15"/>
          <w:kern w:val="0"/>
          <w:sz w:val="26"/>
          <w:szCs w:val="26"/>
        </w:rPr>
        <w:t>막혀있는</w:t>
      </w:r>
      <w:proofErr w:type="spellEnd"/>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곳에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직접적으로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손을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대는</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전략을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써야</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한다</w:t>
      </w:r>
      <w:r w:rsidRPr="00062C5F">
        <w:rPr>
          <w:rFonts w:ascii="Arial" w:eastAsia="굴림" w:hAnsi="Arial" w:cs="Arial"/>
          <w:color w:val="111111"/>
          <w:spacing w:val="-15"/>
          <w:kern w:val="0"/>
          <w:sz w:val="26"/>
          <w:szCs w:val="26"/>
        </w:rPr>
        <w:t>"</w:t>
      </w:r>
      <w:proofErr w:type="spellStart"/>
      <w:r w:rsidRPr="00062C5F">
        <w:rPr>
          <w:rFonts w:ascii="Arial" w:eastAsia="굴림" w:hAnsi="Arial" w:cs="Arial"/>
          <w:color w:val="111111"/>
          <w:spacing w:val="-15"/>
          <w:kern w:val="0"/>
          <w:sz w:val="26"/>
          <w:szCs w:val="26"/>
        </w:rPr>
        <w:t>며</w:t>
      </w:r>
      <w:proofErr w:type="spellEnd"/>
      <w:r w:rsidRPr="00062C5F">
        <w:rPr>
          <w:rFonts w:ascii="Arial" w:eastAsia="굴림" w:hAnsi="Arial" w:cs="Arial"/>
          <w:color w:val="111111"/>
          <w:spacing w:val="-15"/>
          <w:kern w:val="0"/>
          <w:sz w:val="26"/>
          <w:szCs w:val="26"/>
        </w:rPr>
        <w:t xml:space="preserve"> "</w:t>
      </w:r>
      <w:proofErr w:type="spellStart"/>
      <w:r w:rsidRPr="00062C5F">
        <w:rPr>
          <w:rFonts w:ascii="Arial" w:eastAsia="굴림" w:hAnsi="Arial" w:cs="Arial"/>
          <w:color w:val="111111"/>
          <w:spacing w:val="-15"/>
          <w:kern w:val="0"/>
          <w:sz w:val="26"/>
          <w:szCs w:val="26"/>
        </w:rPr>
        <w:t>양적질적완화</w:t>
      </w:r>
      <w:proofErr w:type="spellEnd"/>
      <w:r w:rsidRPr="00062C5F">
        <w:rPr>
          <w:rFonts w:ascii="Arial" w:eastAsia="굴림" w:hAnsi="Arial" w:cs="Arial"/>
          <w:color w:val="111111"/>
          <w:spacing w:val="-15"/>
          <w:kern w:val="0"/>
          <w:sz w:val="26"/>
          <w:szCs w:val="26"/>
        </w:rPr>
        <w:t>(QQE)</w:t>
      </w:r>
      <w:r w:rsidRPr="00062C5F">
        <w:rPr>
          <w:rFonts w:ascii="Arial" w:eastAsia="굴림" w:hAnsi="Arial" w:cs="Arial"/>
          <w:color w:val="111111"/>
          <w:spacing w:val="-15"/>
          <w:kern w:val="0"/>
          <w:sz w:val="26"/>
          <w:szCs w:val="26"/>
        </w:rPr>
        <w:t>에</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대한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고민도</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필요한</w:t>
      </w:r>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이유</w:t>
      </w:r>
      <w:r w:rsidRPr="00062C5F">
        <w:rPr>
          <w:rFonts w:ascii="Arial" w:eastAsia="굴림" w:hAnsi="Arial" w:cs="Arial"/>
          <w:color w:val="111111"/>
          <w:spacing w:val="-15"/>
          <w:kern w:val="0"/>
          <w:sz w:val="26"/>
          <w:szCs w:val="26"/>
        </w:rPr>
        <w:t>"</w:t>
      </w:r>
      <w:proofErr w:type="spellStart"/>
      <w:r w:rsidRPr="00062C5F">
        <w:rPr>
          <w:rFonts w:ascii="Arial" w:eastAsia="굴림" w:hAnsi="Arial" w:cs="Arial"/>
          <w:color w:val="111111"/>
          <w:spacing w:val="-15"/>
          <w:kern w:val="0"/>
          <w:sz w:val="26"/>
          <w:szCs w:val="26"/>
        </w:rPr>
        <w:t>라고</w:t>
      </w:r>
      <w:proofErr w:type="spellEnd"/>
      <w:r w:rsidRPr="00062C5F">
        <w:rPr>
          <w:rFonts w:ascii="Arial" w:eastAsia="굴림" w:hAnsi="Arial" w:cs="Arial"/>
          <w:color w:val="111111"/>
          <w:spacing w:val="-15"/>
          <w:kern w:val="0"/>
          <w:sz w:val="26"/>
          <w:szCs w:val="26"/>
        </w:rPr>
        <w:t xml:space="preserve"> </w:t>
      </w:r>
      <w:r w:rsidRPr="00062C5F">
        <w:rPr>
          <w:rFonts w:ascii="Arial" w:eastAsia="굴림" w:hAnsi="Arial" w:cs="Arial"/>
          <w:color w:val="111111"/>
          <w:spacing w:val="-15"/>
          <w:kern w:val="0"/>
          <w:sz w:val="26"/>
          <w:szCs w:val="26"/>
        </w:rPr>
        <w:t>덧붙였다</w:t>
      </w:r>
      <w:r w:rsidRPr="00062C5F">
        <w:rPr>
          <w:rFonts w:ascii="Arial" w:eastAsia="굴림" w:hAnsi="Arial" w:cs="Arial"/>
          <w:color w:val="111111"/>
          <w:spacing w:val="-15"/>
          <w:kern w:val="0"/>
          <w:sz w:val="26"/>
          <w:szCs w:val="26"/>
        </w:rPr>
        <w:t>.</w:t>
      </w:r>
    </w:p>
    <w:p w14:paraId="669CBDFE" w14:textId="77777777" w:rsidR="00A0255F" w:rsidRDefault="00A0255F"/>
    <w:p w14:paraId="2631B894" w14:textId="77777777" w:rsidR="006C6B0D" w:rsidRDefault="006C6B0D"/>
    <w:p w14:paraId="5C82D08B" w14:textId="77777777" w:rsidR="006C6B0D" w:rsidRDefault="006C6B0D">
      <w:pPr>
        <w:rPr>
          <w:rFonts w:ascii="맑은 고딕" w:eastAsia="맑은 고딕" w:hAnsi="맑은 고딕"/>
          <w:color w:val="222222"/>
          <w:spacing w:val="-12"/>
          <w:shd w:val="clear" w:color="auto" w:fill="FFFFFF"/>
        </w:rPr>
      </w:pPr>
      <w:r>
        <w:rPr>
          <w:rFonts w:ascii="맑은 고딕" w:eastAsia="맑은 고딕" w:hAnsi="맑은 고딕" w:hint="eastAsia"/>
          <w:color w:val="222222"/>
          <w:spacing w:val="-12"/>
          <w:shd w:val="clear" w:color="auto" w:fill="FFFFFF"/>
        </w:rPr>
        <w:t xml:space="preserve">요즘 같은 </w:t>
      </w:r>
      <w:proofErr w:type="spellStart"/>
      <w:r>
        <w:rPr>
          <w:rFonts w:ascii="맑은 고딕" w:eastAsia="맑은 고딕" w:hAnsi="맑은 고딕" w:hint="eastAsia"/>
          <w:color w:val="222222"/>
          <w:spacing w:val="-12"/>
          <w:shd w:val="clear" w:color="auto" w:fill="FFFFFF"/>
        </w:rPr>
        <w:t>초저금리시대</w:t>
      </w:r>
      <w:proofErr w:type="spellEnd"/>
      <w:r>
        <w:rPr>
          <w:rFonts w:ascii="맑은 고딕" w:eastAsia="맑은 고딕" w:hAnsi="맑은 고딕" w:hint="eastAsia"/>
          <w:color w:val="222222"/>
          <w:spacing w:val="-12"/>
          <w:shd w:val="clear" w:color="auto" w:fill="FFFFFF"/>
        </w:rPr>
        <w:t>, 저축은행은 왜 금리를 더 줄까</w:t>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최근 0.1~0.3%p씩 인상</w:t>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회사채 발행시장 얼어붙어 중소기업 대출 몰리기 때문</w:t>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자금 확충 위해 금리 올린 것</w:t>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시중은행 금리는 0%대로 하락</w:t>
      </w:r>
    </w:p>
    <w:p w14:paraId="218748FA" w14:textId="77777777" w:rsidR="006C6B0D" w:rsidRDefault="006C6B0D">
      <w:pPr>
        <w:rPr>
          <w:rFonts w:ascii="맑은 고딕" w:eastAsia="맑은 고딕" w:hAnsi="맑은 고딕"/>
          <w:color w:val="222222"/>
          <w:spacing w:val="-12"/>
          <w:shd w:val="clear" w:color="auto" w:fill="FFFFFF"/>
        </w:rPr>
      </w:pPr>
      <w:r>
        <w:rPr>
          <w:rFonts w:ascii="맑은 고딕" w:eastAsia="맑은 고딕" w:hAnsi="맑은 고딕" w:hint="eastAsia"/>
          <w:color w:val="222222"/>
          <w:spacing w:val="-12"/>
          <w:shd w:val="clear" w:color="auto" w:fill="FFFFFF"/>
        </w:rPr>
        <w:t xml:space="preserve">마땅한 투자처를 찾지 못해 시중은행 입출금 계좌에 목돈을 </w:t>
      </w:r>
      <w:proofErr w:type="spellStart"/>
      <w:r>
        <w:rPr>
          <w:rFonts w:ascii="맑은 고딕" w:eastAsia="맑은 고딕" w:hAnsi="맑은 고딕" w:hint="eastAsia"/>
          <w:color w:val="222222"/>
          <w:spacing w:val="-12"/>
          <w:shd w:val="clear" w:color="auto" w:fill="FFFFFF"/>
        </w:rPr>
        <w:t>쌓아뒀던</w:t>
      </w:r>
      <w:proofErr w:type="spellEnd"/>
      <w:r>
        <w:rPr>
          <w:rFonts w:ascii="맑은 고딕" w:eastAsia="맑은 고딕" w:hAnsi="맑은 고딕" w:hint="eastAsia"/>
          <w:color w:val="222222"/>
          <w:spacing w:val="-12"/>
          <w:shd w:val="clear" w:color="auto" w:fill="FFFFFF"/>
        </w:rPr>
        <w:t xml:space="preserve"> 회사원 이모(39)씨는 지난 31일 우연히 저축은행중앙회 애플리케이션 'SB톡톡'에 들어갔다가 깜짝 놀랐다. 얼마 </w:t>
      </w:r>
      <w:proofErr w:type="spellStart"/>
      <w:r>
        <w:rPr>
          <w:rFonts w:ascii="맑은 고딕" w:eastAsia="맑은 고딕" w:hAnsi="맑은 고딕" w:hint="eastAsia"/>
          <w:color w:val="222222"/>
          <w:spacing w:val="-12"/>
          <w:shd w:val="clear" w:color="auto" w:fill="FFFFFF"/>
        </w:rPr>
        <w:t>전까지만</w:t>
      </w:r>
      <w:proofErr w:type="spellEnd"/>
      <w:r>
        <w:rPr>
          <w:rFonts w:ascii="맑은 고딕" w:eastAsia="맑은 고딕" w:hAnsi="맑은 고딕" w:hint="eastAsia"/>
          <w:color w:val="222222"/>
          <w:spacing w:val="-12"/>
          <w:shd w:val="clear" w:color="auto" w:fill="FFFFFF"/>
        </w:rPr>
        <w:t xml:space="preserve"> 해도 1년 만기 정기예금 금리가 대부분 1%대였는데, 2%대가 </w:t>
      </w:r>
      <w:proofErr w:type="spellStart"/>
      <w:r>
        <w:rPr>
          <w:rFonts w:ascii="맑은 고딕" w:eastAsia="맑은 고딕" w:hAnsi="맑은 고딕" w:hint="eastAsia"/>
          <w:color w:val="222222"/>
          <w:spacing w:val="-12"/>
          <w:shd w:val="clear" w:color="auto" w:fill="FFFFFF"/>
        </w:rPr>
        <w:t>수두룩해진</w:t>
      </w:r>
      <w:proofErr w:type="spellEnd"/>
      <w:r>
        <w:rPr>
          <w:rFonts w:ascii="맑은 고딕" w:eastAsia="맑은 고딕" w:hAnsi="맑은 고딕" w:hint="eastAsia"/>
          <w:color w:val="222222"/>
          <w:spacing w:val="-12"/>
          <w:shd w:val="clear" w:color="auto" w:fill="FFFFFF"/>
        </w:rPr>
        <w:t xml:space="preserve"> 것이다. 이씨는 서둘러 3000만원으로 연 2.2%짜리 정기예금에 가입하고 남은 돈도 다른 저축은행에 예치하기로 마음먹었다.</w:t>
      </w:r>
      <w:r>
        <w:rPr>
          <w:rFonts w:ascii="맑은 고딕" w:eastAsia="맑은 고딕" w:hAnsi="맑은 고딕" w:hint="eastAsia"/>
          <w:color w:val="222222"/>
          <w:spacing w:val="-12"/>
        </w:rPr>
        <w:br/>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이씨는 "기준금리가 0%대라고 해서 정기예금은 거의 포기한 상태였는데, 뜻밖에도 저축은행 금리가 올라 횡재한 기분"이라고 했다.</w:t>
      </w:r>
    </w:p>
    <w:p w14:paraId="5E07688C" w14:textId="77777777" w:rsidR="006C6B0D" w:rsidRDefault="006C6B0D">
      <w:pPr>
        <w:rPr>
          <w:rFonts w:ascii="맑은 고딕" w:eastAsia="맑은 고딕" w:hAnsi="맑은 고딕"/>
          <w:color w:val="222222"/>
          <w:spacing w:val="-12"/>
          <w:shd w:val="clear" w:color="auto" w:fill="FFFFFF"/>
        </w:rPr>
      </w:pPr>
      <w:r>
        <w:rPr>
          <w:rFonts w:ascii="맑은 고딕" w:eastAsia="맑은 고딕" w:hAnsi="맑은 고딕" w:hint="eastAsia"/>
          <w:color w:val="222222"/>
          <w:spacing w:val="-12"/>
          <w:shd w:val="clear" w:color="auto" w:fill="FFFFFF"/>
        </w:rPr>
        <w:t xml:space="preserve">기준금리가 사상 최저 수준인 0.75%로 인하된 지 2주째. 시중은행들의 정기예금 금리도 빠르게 0%대로 수렴하는 가운데 저축은행들은 오히려 </w:t>
      </w:r>
      <w:proofErr w:type="spellStart"/>
      <w:r>
        <w:rPr>
          <w:rFonts w:ascii="맑은 고딕" w:eastAsia="맑은 고딕" w:hAnsi="맑은 고딕" w:hint="eastAsia"/>
          <w:color w:val="222222"/>
          <w:spacing w:val="-12"/>
          <w:shd w:val="clear" w:color="auto" w:fill="FFFFFF"/>
        </w:rPr>
        <w:t>하나둘</w:t>
      </w:r>
      <w:proofErr w:type="spellEnd"/>
      <w:r>
        <w:rPr>
          <w:rFonts w:ascii="맑은 고딕" w:eastAsia="맑은 고딕" w:hAnsi="맑은 고딕" w:hint="eastAsia"/>
          <w:color w:val="222222"/>
          <w:spacing w:val="-12"/>
          <w:shd w:val="clear" w:color="auto" w:fill="FFFFFF"/>
        </w:rPr>
        <w:t xml:space="preserve"> 예금금리를 올리고 있다. 저축은행들은 무슨 이유로 '거꾸로 행보'</w:t>
      </w:r>
      <w:proofErr w:type="spellStart"/>
      <w:r>
        <w:rPr>
          <w:rFonts w:ascii="맑은 고딕" w:eastAsia="맑은 고딕" w:hAnsi="맑은 고딕" w:hint="eastAsia"/>
          <w:color w:val="222222"/>
          <w:spacing w:val="-12"/>
          <w:shd w:val="clear" w:color="auto" w:fill="FFFFFF"/>
        </w:rPr>
        <w:t>를</w:t>
      </w:r>
      <w:proofErr w:type="spellEnd"/>
      <w:r>
        <w:rPr>
          <w:rFonts w:ascii="맑은 고딕" w:eastAsia="맑은 고딕" w:hAnsi="맑은 고딕" w:hint="eastAsia"/>
          <w:color w:val="222222"/>
          <w:spacing w:val="-12"/>
          <w:shd w:val="clear" w:color="auto" w:fill="FFFFFF"/>
        </w:rPr>
        <w:t xml:space="preserve"> 보이고 있을까.</w:t>
      </w:r>
      <w:r>
        <w:rPr>
          <w:rFonts w:ascii="맑은 고딕" w:eastAsia="맑은 고딕" w:hAnsi="맑은 고딕" w:hint="eastAsia"/>
          <w:color w:val="222222"/>
          <w:spacing w:val="-12"/>
        </w:rPr>
        <w:br/>
      </w:r>
      <w:r>
        <w:rPr>
          <w:rFonts w:ascii="맑은 고딕" w:eastAsia="맑은 고딕" w:hAnsi="맑은 고딕" w:hint="eastAsia"/>
          <w:color w:val="222222"/>
          <w:spacing w:val="-12"/>
        </w:rPr>
        <w:lastRenderedPageBreak/>
        <w:br/>
      </w:r>
      <w:r>
        <w:rPr>
          <w:rFonts w:ascii="맑은 고딕" w:eastAsia="맑은 고딕" w:hAnsi="맑은 고딕" w:hint="eastAsia"/>
          <w:b/>
          <w:bCs/>
          <w:color w:val="222222"/>
          <w:spacing w:val="-12"/>
          <w:bdr w:val="none" w:sz="0" w:space="0" w:color="auto" w:frame="1"/>
          <w:shd w:val="clear" w:color="auto" w:fill="FFFFFF"/>
        </w:rPr>
        <w:t>◇저축은행 금리는 역주행, 왜?</w:t>
      </w:r>
      <w:r>
        <w:rPr>
          <w:rFonts w:ascii="맑은 고딕" w:eastAsia="맑은 고딕" w:hAnsi="맑은 고딕" w:hint="eastAsia"/>
          <w:b/>
          <w:bCs/>
          <w:color w:val="222222"/>
          <w:spacing w:val="-12"/>
          <w:bdr w:val="none" w:sz="0" w:space="0" w:color="auto" w:frame="1"/>
          <w:shd w:val="clear" w:color="auto" w:fill="FFFFFF"/>
        </w:rPr>
        <w:br/>
      </w:r>
      <w:r>
        <w:rPr>
          <w:rFonts w:ascii="맑은 고딕" w:eastAsia="맑은 고딕" w:hAnsi="맑은 고딕" w:hint="eastAsia"/>
          <w:b/>
          <w:bCs/>
          <w:color w:val="222222"/>
          <w:spacing w:val="-12"/>
          <w:bdr w:val="none" w:sz="0" w:space="0" w:color="auto" w:frame="1"/>
          <w:shd w:val="clear" w:color="auto" w:fill="FFFFFF"/>
        </w:rPr>
        <w:br/>
      </w:r>
      <w:r>
        <w:rPr>
          <w:rFonts w:ascii="맑은 고딕" w:eastAsia="맑은 고딕" w:hAnsi="맑은 고딕" w:hint="eastAsia"/>
          <w:color w:val="222222"/>
          <w:spacing w:val="-12"/>
          <w:shd w:val="clear" w:color="auto" w:fill="FFFFFF"/>
        </w:rPr>
        <w:t xml:space="preserve">국내 1위 저축은행인 SBI저축은행은 지난 31일 1년 만기 정기예금 이자율을 0.3%포인트 인상한 2.0%로 책정했다고 밝혔다. 온라인에서 비대면으로 가입하면 연 2.1% 금리를 준다. OK저축은행도 'OK안심정기예금' 금리를 기존 연 1.9%에서 2.1%로 0.2%포인트 높였다. 이 밖에 </w:t>
      </w:r>
      <w:proofErr w:type="spellStart"/>
      <w:r>
        <w:rPr>
          <w:rFonts w:ascii="맑은 고딕" w:eastAsia="맑은 고딕" w:hAnsi="맑은 고딕" w:hint="eastAsia"/>
          <w:color w:val="222222"/>
          <w:spacing w:val="-12"/>
          <w:shd w:val="clear" w:color="auto" w:fill="FFFFFF"/>
        </w:rPr>
        <w:t>아주저축은행의</w:t>
      </w:r>
      <w:proofErr w:type="spellEnd"/>
      <w:r>
        <w:rPr>
          <w:rFonts w:ascii="맑은 고딕" w:eastAsia="맑은 고딕" w:hAnsi="맑은 고딕" w:hint="eastAsia"/>
          <w:color w:val="222222"/>
          <w:spacing w:val="-12"/>
          <w:shd w:val="clear" w:color="auto" w:fill="FFFFFF"/>
        </w:rPr>
        <w:t xml:space="preserve"> 1년 만기 정기예금 금리가 2.2%, 바로저축은행의 SB톡톡 정기예금 금리가 2.2%로 상향 조정되는 등 상당수 저축은행이 발 빠르게 정기예금 금리를 2% 위로 조정하고 있다. 금융감독원이 취합하는 금융상품통합비교공시 사이트에는 1일 기준 1년 만기 정기예금 금리가 2% 이상인 저축은행 상품이 70여 개나 된다.</w:t>
      </w:r>
      <w:r>
        <w:rPr>
          <w:rFonts w:ascii="맑은 고딕" w:eastAsia="맑은 고딕" w:hAnsi="맑은 고딕" w:hint="eastAsia"/>
          <w:color w:val="222222"/>
          <w:spacing w:val="-12"/>
        </w:rPr>
        <w:br/>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저축은행 업계에 따르면 정기예금 금리 상승은 코로나 사태로 회사채 발행 시장이 얼어붙은 것과 연관이 있다. 시중은행 대출이 쉽지 않은 중소기업들은 평상시 캐피털사를 통해 대출을 많이 받는다. 캐피털사들은 자기자금이나 채권 발행을 통해 자금을 마련해 대출 수요를 충당한다. 그런데 최근 코로나 사태로 경기가 급격히 악화되면서 회사채 발행 금리가 뛰고 사실상 발행이 불가능한 지경이 됐다.</w:t>
      </w:r>
      <w:r>
        <w:rPr>
          <w:rFonts w:ascii="맑은 고딕" w:eastAsia="맑은 고딕" w:hAnsi="맑은 고딕" w:hint="eastAsia"/>
          <w:color w:val="222222"/>
          <w:spacing w:val="-12"/>
        </w:rPr>
        <w:br/>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 xml:space="preserve">캐피털사가 자금 조달에 어려움을 겪자 중소기업 대출 수요가 저축은행으로 일제히 몰렸고, 대출 여력을 확충하기 위해 저축은행들이 예금을 최대한 </w:t>
      </w:r>
      <w:proofErr w:type="spellStart"/>
      <w:r>
        <w:rPr>
          <w:rFonts w:ascii="맑은 고딕" w:eastAsia="맑은 고딕" w:hAnsi="맑은 고딕" w:hint="eastAsia"/>
          <w:color w:val="222222"/>
          <w:spacing w:val="-12"/>
          <w:shd w:val="clear" w:color="auto" w:fill="FFFFFF"/>
        </w:rPr>
        <w:t>끌어모아야</w:t>
      </w:r>
      <w:proofErr w:type="spellEnd"/>
      <w:r>
        <w:rPr>
          <w:rFonts w:ascii="맑은 고딕" w:eastAsia="맑은 고딕" w:hAnsi="맑은 고딕" w:hint="eastAsia"/>
          <w:color w:val="222222"/>
          <w:spacing w:val="-12"/>
          <w:shd w:val="clear" w:color="auto" w:fill="FFFFFF"/>
        </w:rPr>
        <w:t xml:space="preserve"> 하는 상황이 된 것이다. 한 저축은행 관계자는 "최근 중소기업들을 중심으로 대출 문의가 많아 대출 수요를 대비하는 차원에서 예금을 늘리려고 하고 있다"</w:t>
      </w:r>
      <w:proofErr w:type="spellStart"/>
      <w:r>
        <w:rPr>
          <w:rFonts w:ascii="맑은 고딕" w:eastAsia="맑은 고딕" w:hAnsi="맑은 고딕" w:hint="eastAsia"/>
          <w:color w:val="222222"/>
          <w:spacing w:val="-12"/>
          <w:shd w:val="clear" w:color="auto" w:fill="FFFFFF"/>
        </w:rPr>
        <w:t>며</w:t>
      </w:r>
      <w:proofErr w:type="spellEnd"/>
      <w:r>
        <w:rPr>
          <w:rFonts w:ascii="맑은 고딕" w:eastAsia="맑은 고딕" w:hAnsi="맑은 고딕" w:hint="eastAsia"/>
          <w:color w:val="222222"/>
          <w:spacing w:val="-12"/>
          <w:shd w:val="clear" w:color="auto" w:fill="FFFFFF"/>
        </w:rPr>
        <w:t xml:space="preserve"> "금리를 0.1%포인트만 높여도 돈이 확 들어오기 때문에 저축은행들이 일제히 예금 금리를 상향 조정하는 것"이라고 설명했다.</w:t>
      </w:r>
      <w:r>
        <w:rPr>
          <w:rFonts w:ascii="맑은 고딕" w:eastAsia="맑은 고딕" w:hAnsi="맑은 고딕" w:hint="eastAsia"/>
          <w:color w:val="222222"/>
          <w:spacing w:val="-12"/>
        </w:rPr>
        <w:br/>
      </w:r>
      <w:r>
        <w:rPr>
          <w:rFonts w:ascii="맑은 고딕" w:eastAsia="맑은 고딕" w:hAnsi="맑은 고딕" w:hint="eastAsia"/>
          <w:color w:val="222222"/>
          <w:spacing w:val="-12"/>
        </w:rPr>
        <w:br/>
      </w:r>
      <w:r>
        <w:rPr>
          <w:rFonts w:ascii="맑은 고딕" w:eastAsia="맑은 고딕" w:hAnsi="맑은 고딕" w:hint="eastAsia"/>
          <w:b/>
          <w:bCs/>
          <w:color w:val="222222"/>
          <w:spacing w:val="-12"/>
          <w:bdr w:val="none" w:sz="0" w:space="0" w:color="auto" w:frame="1"/>
          <w:shd w:val="clear" w:color="auto" w:fill="FFFFFF"/>
        </w:rPr>
        <w:t>◇시중은행 정기예금 금리는 0%대로</w:t>
      </w:r>
      <w:r>
        <w:rPr>
          <w:rFonts w:ascii="맑은 고딕" w:eastAsia="맑은 고딕" w:hAnsi="맑은 고딕" w:hint="eastAsia"/>
          <w:b/>
          <w:bCs/>
          <w:color w:val="222222"/>
          <w:spacing w:val="-12"/>
          <w:bdr w:val="none" w:sz="0" w:space="0" w:color="auto" w:frame="1"/>
          <w:shd w:val="clear" w:color="auto" w:fill="FFFFFF"/>
        </w:rPr>
        <w:br/>
      </w:r>
      <w:r>
        <w:rPr>
          <w:rFonts w:ascii="맑은 고딕" w:eastAsia="맑은 고딕" w:hAnsi="맑은 고딕" w:hint="eastAsia"/>
          <w:b/>
          <w:bCs/>
          <w:color w:val="222222"/>
          <w:spacing w:val="-12"/>
          <w:bdr w:val="none" w:sz="0" w:space="0" w:color="auto" w:frame="1"/>
          <w:shd w:val="clear" w:color="auto" w:fill="FFFFFF"/>
        </w:rPr>
        <w:br/>
      </w:r>
      <w:r>
        <w:rPr>
          <w:rFonts w:ascii="맑은 고딕" w:eastAsia="맑은 고딕" w:hAnsi="맑은 고딕" w:hint="eastAsia"/>
          <w:color w:val="222222"/>
          <w:spacing w:val="-12"/>
          <w:shd w:val="clear" w:color="auto" w:fill="FFFFFF"/>
        </w:rPr>
        <w:t xml:space="preserve">반면 시중은행들의 정기예금 금리는 0%대로 낮아지고 있다. 하나은행은 1일부로 </w:t>
      </w:r>
      <w:proofErr w:type="spellStart"/>
      <w:r>
        <w:rPr>
          <w:rFonts w:ascii="맑은 고딕" w:eastAsia="맑은 고딕" w:hAnsi="맑은 고딕" w:hint="eastAsia"/>
          <w:color w:val="222222"/>
          <w:spacing w:val="-12"/>
          <w:shd w:val="clear" w:color="auto" w:fill="FFFFFF"/>
        </w:rPr>
        <w:t>예·적금</w:t>
      </w:r>
      <w:proofErr w:type="spellEnd"/>
      <w:r>
        <w:rPr>
          <w:rFonts w:ascii="맑은 고딕" w:eastAsia="맑은 고딕" w:hAnsi="맑은 고딕" w:hint="eastAsia"/>
          <w:color w:val="222222"/>
          <w:spacing w:val="-12"/>
          <w:shd w:val="clear" w:color="auto" w:fill="FFFFFF"/>
        </w:rPr>
        <w:t xml:space="preserve"> 상품의 금리를 0.2~0.5%포인트 인하한다. '주거래정기예금'의 기본금리가 1.25%에서 0.75%로, '고단위플러스정기예금'은 1.2%에서 0.7%로 각각 내려간다. '</w:t>
      </w:r>
      <w:proofErr w:type="spellStart"/>
      <w:r>
        <w:rPr>
          <w:rFonts w:ascii="맑은 고딕" w:eastAsia="맑은 고딕" w:hAnsi="맑은 고딕" w:hint="eastAsia"/>
          <w:color w:val="222222"/>
          <w:spacing w:val="-12"/>
          <w:shd w:val="clear" w:color="auto" w:fill="FFFFFF"/>
        </w:rPr>
        <w:t>급여하나월복리적금</w:t>
      </w:r>
      <w:proofErr w:type="spellEnd"/>
      <w:r>
        <w:rPr>
          <w:rFonts w:ascii="맑은 고딕" w:eastAsia="맑은 고딕" w:hAnsi="맑은 고딕" w:hint="eastAsia"/>
          <w:color w:val="222222"/>
          <w:spacing w:val="-12"/>
          <w:shd w:val="clear" w:color="auto" w:fill="FFFFFF"/>
        </w:rPr>
        <w:t>'은 만기 1년 기준으로 기본금리가 1.5%에서 1.3%로 인하된다.</w:t>
      </w:r>
      <w:r>
        <w:rPr>
          <w:rFonts w:ascii="맑은 고딕" w:eastAsia="맑은 고딕" w:hAnsi="맑은 고딕" w:hint="eastAsia"/>
          <w:color w:val="222222"/>
          <w:spacing w:val="-12"/>
        </w:rPr>
        <w:br/>
      </w:r>
      <w:r>
        <w:rPr>
          <w:rFonts w:ascii="맑은 고딕" w:eastAsia="맑은 고딕" w:hAnsi="맑은 고딕" w:hint="eastAsia"/>
          <w:color w:val="222222"/>
          <w:spacing w:val="-12"/>
          <w:shd w:val="clear" w:color="auto" w:fill="FFFFFF"/>
        </w:rPr>
        <w:t>KB국민은행도 지난 25일부터 수신상품 금리를 잇달아 조정했다. '</w:t>
      </w:r>
      <w:proofErr w:type="spellStart"/>
      <w:r>
        <w:rPr>
          <w:rFonts w:ascii="맑은 고딕" w:eastAsia="맑은 고딕" w:hAnsi="맑은 고딕" w:hint="eastAsia"/>
          <w:color w:val="222222"/>
          <w:spacing w:val="-12"/>
          <w:shd w:val="clear" w:color="auto" w:fill="FFFFFF"/>
        </w:rPr>
        <w:t>국민수퍼정기예금</w:t>
      </w:r>
      <w:proofErr w:type="spellEnd"/>
      <w:r>
        <w:rPr>
          <w:rFonts w:ascii="맑은 고딕" w:eastAsia="맑은 고딕" w:hAnsi="맑은 고딕" w:hint="eastAsia"/>
          <w:color w:val="222222"/>
          <w:spacing w:val="-12"/>
          <w:shd w:val="clear" w:color="auto" w:fill="FFFFFF"/>
        </w:rPr>
        <w:t xml:space="preserve">'의 금리를 계약 기간에 따라 0.15%포인트 또는 0.05%포인트 내렸고, 27일에는 'KB X BTS </w:t>
      </w:r>
      <w:proofErr w:type="spellStart"/>
      <w:r>
        <w:rPr>
          <w:rFonts w:ascii="맑은 고딕" w:eastAsia="맑은 고딕" w:hAnsi="맑은 고딕" w:hint="eastAsia"/>
          <w:color w:val="222222"/>
          <w:spacing w:val="-12"/>
          <w:shd w:val="clear" w:color="auto" w:fill="FFFFFF"/>
        </w:rPr>
        <w:t>적금Ⅱ</w:t>
      </w:r>
      <w:proofErr w:type="spellEnd"/>
      <w:r>
        <w:rPr>
          <w:rFonts w:ascii="맑은 고딕" w:eastAsia="맑은 고딕" w:hAnsi="맑은 고딕" w:hint="eastAsia"/>
          <w:color w:val="222222"/>
          <w:spacing w:val="-12"/>
          <w:shd w:val="clear" w:color="auto" w:fill="FFFFFF"/>
        </w:rPr>
        <w:t>' 금리, 30일에는 'KB 스타 정기예금'과 'KB우대저축통장' 'KB우대기업통장' 금리를 각각 인하했다. NH농협은행도 정기예금인 '</w:t>
      </w:r>
      <w:proofErr w:type="spellStart"/>
      <w:r>
        <w:rPr>
          <w:rFonts w:ascii="맑은 고딕" w:eastAsia="맑은 고딕" w:hAnsi="맑은 고딕" w:hint="eastAsia"/>
          <w:color w:val="222222"/>
          <w:spacing w:val="-12"/>
          <w:shd w:val="clear" w:color="auto" w:fill="FFFFFF"/>
        </w:rPr>
        <w:t>큰만족실세예금</w:t>
      </w:r>
      <w:proofErr w:type="spellEnd"/>
      <w:r>
        <w:rPr>
          <w:rFonts w:ascii="맑은 고딕" w:eastAsia="맑은 고딕" w:hAnsi="맑은 고딕" w:hint="eastAsia"/>
          <w:color w:val="222222"/>
          <w:spacing w:val="-12"/>
          <w:shd w:val="clear" w:color="auto" w:fill="FFFFFF"/>
        </w:rPr>
        <w:t>'의 기본금리를 기존 1.1%에서 0.75%로, 'NH주거래우대적금'의 금리를 만기 1년 기준으로 1.25%에서 0.85%로 각각 내렸다.</w:t>
      </w:r>
    </w:p>
    <w:p w14:paraId="5D42B8DF" w14:textId="77777777" w:rsidR="006C6B0D" w:rsidRDefault="006C6B0D">
      <w:pPr>
        <w:rPr>
          <w:rFonts w:ascii="맑은 고딕" w:eastAsia="맑은 고딕" w:hAnsi="맑은 고딕"/>
          <w:color w:val="222222"/>
          <w:spacing w:val="-12"/>
          <w:shd w:val="clear" w:color="auto" w:fill="FFFFFF"/>
        </w:rPr>
      </w:pPr>
      <w:r>
        <w:rPr>
          <w:rFonts w:ascii="맑은 고딕" w:eastAsia="맑은 고딕" w:hAnsi="맑은 고딕" w:hint="eastAsia"/>
          <w:color w:val="222222"/>
          <w:spacing w:val="-12"/>
          <w:shd w:val="clear" w:color="auto" w:fill="FFFFFF"/>
        </w:rPr>
        <w:t>한국은행이 31일 발표한 '2020년 2월 중 금융기관 가중평균금리'에 따르면 은행권 저축성 수신금리는 0.11%포인트 내린 1.43%로 2016년 10월(1.41%) 이후 가장 낮은 수준이 됐다. 0.5%포인트 기준금리 인하가 반영된 3월 집계치는 이보다 훨씬 내려갈 것으로 보인다</w:t>
      </w:r>
      <w:r>
        <w:rPr>
          <w:rFonts w:ascii="맑은 고딕" w:eastAsia="맑은 고딕" w:hAnsi="맑은 고딕"/>
          <w:color w:val="222222"/>
          <w:spacing w:val="-12"/>
          <w:shd w:val="clear" w:color="auto" w:fill="FFFFFF"/>
        </w:rPr>
        <w:t>.</w:t>
      </w:r>
      <w:r>
        <w:rPr>
          <w:rFonts w:ascii="맑은 고딕" w:eastAsia="맑은 고딕" w:hAnsi="맑은 고딕" w:hint="eastAsia"/>
          <w:color w:val="222222"/>
          <w:spacing w:val="-12"/>
        </w:rPr>
        <w:t xml:space="preserve"> </w:t>
      </w:r>
      <w:r>
        <w:rPr>
          <w:rFonts w:ascii="맑은 고딕" w:eastAsia="맑은 고딕" w:hAnsi="맑은 고딕"/>
          <w:color w:val="222222"/>
          <w:spacing w:val="-12"/>
        </w:rPr>
        <w:t xml:space="preserve">  </w:t>
      </w:r>
      <w:proofErr w:type="gramStart"/>
      <w:r>
        <w:rPr>
          <w:rFonts w:ascii="맑은 고딕" w:eastAsia="맑은 고딕" w:hAnsi="맑은 고딕" w:hint="eastAsia"/>
          <w:color w:val="222222"/>
          <w:spacing w:val="-12"/>
          <w:shd w:val="clear" w:color="auto" w:fill="FFFFFF"/>
        </w:rPr>
        <w:t>출처 :</w:t>
      </w:r>
      <w:proofErr w:type="gramEnd"/>
      <w:r>
        <w:rPr>
          <w:rFonts w:ascii="맑은 고딕" w:eastAsia="맑은 고딕" w:hAnsi="맑은 고딕" w:hint="eastAsia"/>
          <w:color w:val="222222"/>
          <w:spacing w:val="-12"/>
          <w:shd w:val="clear" w:color="auto" w:fill="FFFFFF"/>
        </w:rPr>
        <w:t xml:space="preserve"> </w:t>
      </w:r>
      <w:hyperlink r:id="rId4" w:history="1">
        <w:r w:rsidR="00477E09" w:rsidRPr="00B96245">
          <w:rPr>
            <w:rStyle w:val="a4"/>
            <w:rFonts w:ascii="맑은 고딕" w:eastAsia="맑은 고딕" w:hAnsi="맑은 고딕" w:hint="eastAsia"/>
            <w:spacing w:val="-12"/>
            <w:shd w:val="clear" w:color="auto" w:fill="FFFFFF"/>
          </w:rPr>
          <w:t>http://news.chosun.com/site/data/html_dir/2020/04/01/2020040105643.html</w:t>
        </w:r>
      </w:hyperlink>
    </w:p>
    <w:p w14:paraId="63BB2012" w14:textId="77777777" w:rsidR="00477E09" w:rsidRDefault="00477E09" w:rsidP="00477E09">
      <w:pPr>
        <w:pStyle w:val="3"/>
        <w:spacing w:before="0" w:beforeAutospacing="0" w:after="0" w:afterAutospacing="0" w:line="585" w:lineRule="atLeast"/>
        <w:ind w:left="1560" w:hanging="960"/>
        <w:rPr>
          <w:rFonts w:ascii="Arial" w:hAnsi="Arial" w:cs="Arial"/>
          <w:b w:val="0"/>
          <w:bCs w:val="0"/>
          <w:color w:val="000000"/>
          <w:spacing w:val="-60"/>
          <w:sz w:val="54"/>
          <w:szCs w:val="54"/>
        </w:rPr>
      </w:pPr>
      <w:r>
        <w:rPr>
          <w:rFonts w:ascii="Arial" w:hAnsi="Arial" w:cs="Arial" w:hint="eastAsia"/>
          <w:b w:val="0"/>
          <w:bCs w:val="0"/>
          <w:color w:val="000000"/>
          <w:spacing w:val="-60"/>
          <w:sz w:val="54"/>
          <w:szCs w:val="54"/>
        </w:rPr>
        <w:lastRenderedPageBreak/>
        <w:t>기</w:t>
      </w:r>
      <w:r>
        <w:rPr>
          <w:rFonts w:ascii="Arial" w:hAnsi="Arial" w:cs="Arial"/>
          <w:b w:val="0"/>
          <w:bCs w:val="0"/>
          <w:color w:val="000000"/>
          <w:spacing w:val="-60"/>
          <w:sz w:val="54"/>
          <w:szCs w:val="54"/>
        </w:rPr>
        <w:t>준금리</w:t>
      </w:r>
      <w:r>
        <w:rPr>
          <w:rFonts w:ascii="Arial" w:hAnsi="Arial" w:cs="Arial"/>
          <w:b w:val="0"/>
          <w:bCs w:val="0"/>
          <w:color w:val="000000"/>
          <w:spacing w:val="-60"/>
          <w:sz w:val="54"/>
          <w:szCs w:val="54"/>
        </w:rPr>
        <w:t xml:space="preserve"> </w:t>
      </w:r>
      <w:r>
        <w:rPr>
          <w:rFonts w:ascii="Arial" w:hAnsi="Arial" w:cs="Arial"/>
          <w:b w:val="0"/>
          <w:bCs w:val="0"/>
          <w:color w:val="000000"/>
          <w:spacing w:val="-60"/>
          <w:sz w:val="54"/>
          <w:szCs w:val="54"/>
        </w:rPr>
        <w:t>내렸는데</w:t>
      </w:r>
      <w:r>
        <w:rPr>
          <w:rFonts w:ascii="Arial" w:hAnsi="Arial" w:cs="Arial"/>
          <w:b w:val="0"/>
          <w:bCs w:val="0"/>
          <w:color w:val="000000"/>
          <w:spacing w:val="-60"/>
          <w:sz w:val="54"/>
          <w:szCs w:val="54"/>
        </w:rPr>
        <w:t xml:space="preserve"> </w:t>
      </w:r>
      <w:proofErr w:type="spellStart"/>
      <w:r>
        <w:rPr>
          <w:rFonts w:ascii="Arial" w:hAnsi="Arial" w:cs="Arial"/>
          <w:b w:val="0"/>
          <w:bCs w:val="0"/>
          <w:color w:val="000000"/>
          <w:spacing w:val="-60"/>
          <w:sz w:val="54"/>
          <w:szCs w:val="54"/>
        </w:rPr>
        <w:t>주담대</w:t>
      </w:r>
      <w:proofErr w:type="spellEnd"/>
      <w:r>
        <w:rPr>
          <w:rFonts w:ascii="Arial" w:hAnsi="Arial" w:cs="Arial"/>
          <w:b w:val="0"/>
          <w:bCs w:val="0"/>
          <w:color w:val="000000"/>
          <w:spacing w:val="-60"/>
          <w:sz w:val="54"/>
          <w:szCs w:val="54"/>
        </w:rPr>
        <w:t xml:space="preserve"> </w:t>
      </w:r>
      <w:r>
        <w:rPr>
          <w:rFonts w:ascii="Arial" w:hAnsi="Arial" w:cs="Arial"/>
          <w:b w:val="0"/>
          <w:bCs w:val="0"/>
          <w:color w:val="000000"/>
          <w:spacing w:val="-60"/>
          <w:sz w:val="54"/>
          <w:szCs w:val="54"/>
        </w:rPr>
        <w:t>금리는</w:t>
      </w:r>
      <w:r>
        <w:rPr>
          <w:rFonts w:ascii="Arial" w:hAnsi="Arial" w:cs="Arial"/>
          <w:b w:val="0"/>
          <w:bCs w:val="0"/>
          <w:color w:val="000000"/>
          <w:spacing w:val="-60"/>
          <w:sz w:val="54"/>
          <w:szCs w:val="54"/>
        </w:rPr>
        <w:t xml:space="preserve"> ↑…</w:t>
      </w:r>
      <w:proofErr w:type="gramStart"/>
      <w:r>
        <w:rPr>
          <w:rFonts w:ascii="Arial" w:hAnsi="Arial" w:cs="Arial"/>
          <w:b w:val="0"/>
          <w:bCs w:val="0"/>
          <w:color w:val="000000"/>
          <w:spacing w:val="-60"/>
          <w:sz w:val="54"/>
          <w:szCs w:val="54"/>
        </w:rPr>
        <w:t>왜</w:t>
      </w:r>
      <w:r>
        <w:rPr>
          <w:rFonts w:ascii="Arial" w:hAnsi="Arial" w:cs="Arial"/>
          <w:b w:val="0"/>
          <w:bCs w:val="0"/>
          <w:color w:val="000000"/>
          <w:spacing w:val="-60"/>
          <w:sz w:val="54"/>
          <w:szCs w:val="54"/>
        </w:rPr>
        <w:t>?(</w:t>
      </w:r>
      <w:proofErr w:type="gramEnd"/>
      <w:r>
        <w:rPr>
          <w:rFonts w:ascii="Arial" w:hAnsi="Arial" w:cs="Arial"/>
          <w:b w:val="0"/>
          <w:bCs w:val="0"/>
          <w:color w:val="000000"/>
          <w:spacing w:val="-60"/>
          <w:sz w:val="54"/>
          <w:szCs w:val="54"/>
        </w:rPr>
        <w:t>종합</w:t>
      </w:r>
      <w:r>
        <w:rPr>
          <w:rFonts w:ascii="Arial" w:hAnsi="Arial" w:cs="Arial"/>
          <w:b w:val="0"/>
          <w:bCs w:val="0"/>
          <w:color w:val="000000"/>
          <w:spacing w:val="-60"/>
          <w:sz w:val="54"/>
          <w:szCs w:val="54"/>
        </w:rPr>
        <w:t>)</w:t>
      </w:r>
    </w:p>
    <w:p w14:paraId="1CCA434F" w14:textId="77777777" w:rsidR="00477E09" w:rsidRDefault="00477E09" w:rsidP="00477E09">
      <w:pPr>
        <w:pStyle w:val="4"/>
        <w:spacing w:after="0" w:line="450" w:lineRule="atLeast"/>
        <w:ind w:left="1290" w:hanging="490"/>
        <w:rPr>
          <w:rFonts w:ascii="notokrM" w:hAnsi="notokrM" w:hint="eastAsia"/>
          <w:b w:val="0"/>
          <w:bCs w:val="0"/>
          <w:color w:val="111111"/>
          <w:spacing w:val="-15"/>
          <w:sz w:val="26"/>
          <w:szCs w:val="26"/>
        </w:rPr>
      </w:pPr>
      <w:r>
        <w:rPr>
          <w:rFonts w:ascii="notokrM" w:hAnsi="notokrM"/>
          <w:b w:val="0"/>
          <w:bCs w:val="0"/>
          <w:color w:val="111111"/>
          <w:spacing w:val="-15"/>
          <w:sz w:val="26"/>
          <w:szCs w:val="26"/>
        </w:rPr>
        <w:t>혼합형</w:t>
      </w:r>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주택담보대출</w:t>
      </w:r>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금리</w:t>
      </w:r>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소폭</w:t>
      </w:r>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올라</w:t>
      </w:r>
      <w:r>
        <w:rPr>
          <w:rFonts w:ascii="notokrM" w:hAnsi="notokrM"/>
          <w:b w:val="0"/>
          <w:bCs w:val="0"/>
          <w:color w:val="111111"/>
          <w:spacing w:val="-15"/>
          <w:sz w:val="26"/>
          <w:szCs w:val="26"/>
        </w:rPr>
        <w:br/>
      </w:r>
      <w:r>
        <w:rPr>
          <w:rFonts w:ascii="notokrM" w:hAnsi="notokrM"/>
          <w:b w:val="0"/>
          <w:bCs w:val="0"/>
          <w:color w:val="111111"/>
          <w:spacing w:val="-15"/>
          <w:sz w:val="26"/>
          <w:szCs w:val="26"/>
        </w:rPr>
        <w:t>금리</w:t>
      </w:r>
      <w:r>
        <w:rPr>
          <w:rFonts w:ascii="notokrM" w:hAnsi="notokrM"/>
          <w:b w:val="0"/>
          <w:bCs w:val="0"/>
          <w:color w:val="111111"/>
          <w:spacing w:val="-15"/>
          <w:sz w:val="26"/>
          <w:szCs w:val="26"/>
        </w:rPr>
        <w:t xml:space="preserve"> </w:t>
      </w:r>
      <w:proofErr w:type="spellStart"/>
      <w:r>
        <w:rPr>
          <w:rFonts w:ascii="notokrM" w:hAnsi="notokrM"/>
          <w:b w:val="0"/>
          <w:bCs w:val="0"/>
          <w:color w:val="111111"/>
          <w:spacing w:val="-15"/>
          <w:sz w:val="26"/>
          <w:szCs w:val="26"/>
        </w:rPr>
        <w:t>기준되는</w:t>
      </w:r>
      <w:proofErr w:type="spellEnd"/>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금융채</w:t>
      </w:r>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금리</w:t>
      </w:r>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올라간</w:t>
      </w:r>
      <w:r>
        <w:rPr>
          <w:rFonts w:ascii="notokrM" w:hAnsi="notokrM"/>
          <w:b w:val="0"/>
          <w:bCs w:val="0"/>
          <w:color w:val="111111"/>
          <w:spacing w:val="-15"/>
          <w:sz w:val="26"/>
          <w:szCs w:val="26"/>
        </w:rPr>
        <w:t xml:space="preserve"> </w:t>
      </w:r>
      <w:r>
        <w:rPr>
          <w:rFonts w:ascii="notokrM" w:hAnsi="notokrM"/>
          <w:b w:val="0"/>
          <w:bCs w:val="0"/>
          <w:color w:val="111111"/>
          <w:spacing w:val="-15"/>
          <w:sz w:val="26"/>
          <w:szCs w:val="26"/>
        </w:rPr>
        <w:t>영향</w:t>
      </w:r>
    </w:p>
    <w:p w14:paraId="1684EF57"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w:t>
      </w:r>
      <w:r w:rsidRPr="00477E09">
        <w:rPr>
          <w:rFonts w:ascii="Arial" w:eastAsia="굴림" w:hAnsi="Arial" w:cs="Arial"/>
          <w:color w:val="111111"/>
          <w:spacing w:val="-15"/>
          <w:kern w:val="0"/>
          <w:sz w:val="26"/>
          <w:szCs w:val="26"/>
        </w:rPr>
        <w:t>아시아경제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김민영</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은행들의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올라간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것으로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나타났다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한국은행</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기준금리</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인하에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따라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예금금리는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내려갔으나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영향을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금융채</w:t>
      </w:r>
      <w:r w:rsidRPr="00477E09">
        <w:rPr>
          <w:rFonts w:ascii="Arial" w:eastAsia="굴림" w:hAnsi="Arial" w:cs="Arial"/>
          <w:color w:val="111111"/>
          <w:spacing w:val="-15"/>
          <w:kern w:val="0"/>
          <w:sz w:val="26"/>
          <w:szCs w:val="26"/>
        </w:rPr>
        <w:t xml:space="preserve"> </w:t>
      </w:r>
      <w:proofErr w:type="spellStart"/>
      <w:r w:rsidRPr="00477E09">
        <w:rPr>
          <w:rFonts w:ascii="Arial" w:eastAsia="굴림" w:hAnsi="Arial" w:cs="Arial"/>
          <w:color w:val="111111"/>
          <w:spacing w:val="-15"/>
          <w:kern w:val="0"/>
          <w:sz w:val="26"/>
          <w:szCs w:val="26"/>
        </w:rPr>
        <w:t>장기물</w:t>
      </w:r>
      <w:proofErr w:type="spellEnd"/>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올라간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영향이다</w:t>
      </w:r>
      <w:r w:rsidRPr="00477E09">
        <w:rPr>
          <w:rFonts w:ascii="Arial" w:eastAsia="굴림" w:hAnsi="Arial" w:cs="Arial"/>
          <w:color w:val="111111"/>
          <w:spacing w:val="-15"/>
          <w:kern w:val="0"/>
          <w:sz w:val="26"/>
          <w:szCs w:val="26"/>
        </w:rPr>
        <w:t>.</w:t>
      </w:r>
    </w:p>
    <w:p w14:paraId="04DE9495" w14:textId="77777777" w:rsidR="00477E09" w:rsidRPr="00477E09" w:rsidRDefault="00477E09" w:rsidP="00477E09">
      <w:pPr>
        <w:widowControl/>
        <w:wordWrap/>
        <w:autoSpaceDE/>
        <w:autoSpaceDN/>
        <w:spacing w:after="0" w:line="240" w:lineRule="auto"/>
        <w:jc w:val="left"/>
        <w:rPr>
          <w:rFonts w:ascii="굴림" w:eastAsia="굴림" w:hAnsi="굴림" w:cs="굴림"/>
          <w:kern w:val="0"/>
          <w:sz w:val="24"/>
          <w:szCs w:val="24"/>
        </w:rPr>
      </w:pPr>
      <w:r w:rsidRPr="00477E09">
        <w:rPr>
          <w:rFonts w:ascii="Arial" w:eastAsia="굴림" w:hAnsi="Arial" w:cs="Arial"/>
          <w:color w:val="111111"/>
          <w:spacing w:val="-15"/>
          <w:kern w:val="0"/>
          <w:sz w:val="26"/>
          <w:szCs w:val="26"/>
        </w:rPr>
        <w:br/>
      </w:r>
    </w:p>
    <w:p w14:paraId="69F6BF8A"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31</w:t>
      </w:r>
      <w:r w:rsidRPr="00477E09">
        <w:rPr>
          <w:rFonts w:ascii="Arial" w:eastAsia="굴림" w:hAnsi="Arial" w:cs="Arial"/>
          <w:color w:val="111111"/>
          <w:spacing w:val="-15"/>
          <w:kern w:val="0"/>
          <w:sz w:val="26"/>
          <w:szCs w:val="26"/>
        </w:rPr>
        <w:t>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금융권에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따르면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지난주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초</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w:t>
      </w:r>
      <w:r w:rsidRPr="00477E09">
        <w:rPr>
          <w:rFonts w:ascii="Arial" w:eastAsia="굴림" w:hAnsi="Arial" w:cs="Arial"/>
          <w:color w:val="111111"/>
          <w:spacing w:val="-15"/>
          <w:kern w:val="0"/>
          <w:sz w:val="26"/>
          <w:szCs w:val="26"/>
        </w:rPr>
        <w:t xml:space="preserve"> </w:t>
      </w:r>
      <w:proofErr w:type="spellStart"/>
      <w:r w:rsidRPr="00477E09">
        <w:rPr>
          <w:rFonts w:ascii="Arial" w:eastAsia="굴림" w:hAnsi="Arial" w:cs="Arial"/>
          <w:color w:val="111111"/>
          <w:spacing w:val="-15"/>
          <w:kern w:val="0"/>
          <w:sz w:val="26"/>
          <w:szCs w:val="26"/>
        </w:rPr>
        <w:t>신한ㆍ</w:t>
      </w:r>
      <w:proofErr w:type="spellEnd"/>
      <w:r w:rsidRPr="00477E09">
        <w:rPr>
          <w:rFonts w:ascii="Arial" w:eastAsia="굴림" w:hAnsi="Arial" w:cs="Arial"/>
          <w:color w:val="111111"/>
          <w:spacing w:val="-15"/>
          <w:kern w:val="0"/>
          <w:sz w:val="26"/>
          <w:szCs w:val="26"/>
        </w:rPr>
        <w:t>KB</w:t>
      </w:r>
      <w:r w:rsidRPr="00477E09">
        <w:rPr>
          <w:rFonts w:ascii="Arial" w:eastAsia="굴림" w:hAnsi="Arial" w:cs="Arial"/>
          <w:color w:val="111111"/>
          <w:spacing w:val="-15"/>
          <w:kern w:val="0"/>
          <w:sz w:val="26"/>
          <w:szCs w:val="26"/>
        </w:rPr>
        <w:t>국민ㆍ우리ㆍ하나은행</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등</w:t>
      </w:r>
      <w:r w:rsidRPr="00477E09">
        <w:rPr>
          <w:rFonts w:ascii="Arial" w:eastAsia="굴림" w:hAnsi="Arial" w:cs="Arial"/>
          <w:color w:val="111111"/>
          <w:spacing w:val="-15"/>
          <w:kern w:val="0"/>
          <w:sz w:val="26"/>
          <w:szCs w:val="26"/>
        </w:rPr>
        <w:t xml:space="preserve"> 4</w:t>
      </w:r>
      <w:r w:rsidRPr="00477E09">
        <w:rPr>
          <w:rFonts w:ascii="Arial" w:eastAsia="굴림" w:hAnsi="Arial" w:cs="Arial"/>
          <w:color w:val="111111"/>
          <w:spacing w:val="-15"/>
          <w:kern w:val="0"/>
          <w:sz w:val="26"/>
          <w:szCs w:val="26"/>
        </w:rPr>
        <w:t>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w:t>
      </w:r>
      <w:r w:rsidRPr="00477E09">
        <w:rPr>
          <w:rFonts w:ascii="Arial" w:eastAsia="굴림" w:hAnsi="Arial" w:cs="Arial"/>
          <w:color w:val="111111"/>
          <w:spacing w:val="-15"/>
          <w:kern w:val="0"/>
          <w:sz w:val="26"/>
          <w:szCs w:val="26"/>
        </w:rPr>
        <w:t xml:space="preserve"> 5</w:t>
      </w:r>
      <w:r w:rsidRPr="00477E09">
        <w:rPr>
          <w:rFonts w:ascii="Arial" w:eastAsia="굴림" w:hAnsi="Arial" w:cs="Arial"/>
          <w:color w:val="111111"/>
          <w:spacing w:val="-15"/>
          <w:kern w:val="0"/>
          <w:sz w:val="26"/>
          <w:szCs w:val="26"/>
        </w:rPr>
        <w:t>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고정</w:t>
      </w:r>
      <w:r w:rsidRPr="00477E09">
        <w:rPr>
          <w:rFonts w:ascii="Arial" w:eastAsia="굴림" w:hAnsi="Arial" w:cs="Arial"/>
          <w:color w:val="111111"/>
          <w:spacing w:val="-15"/>
          <w:kern w:val="0"/>
          <w:sz w:val="26"/>
          <w:szCs w:val="26"/>
        </w:rPr>
        <w:t>(</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전주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보다</w:t>
      </w:r>
      <w:r w:rsidRPr="00477E09">
        <w:rPr>
          <w:rFonts w:ascii="Arial" w:eastAsia="굴림" w:hAnsi="Arial" w:cs="Arial"/>
          <w:color w:val="111111"/>
          <w:spacing w:val="-15"/>
          <w:kern w:val="0"/>
          <w:sz w:val="26"/>
          <w:szCs w:val="26"/>
        </w:rPr>
        <w:t xml:space="preserve"> 0.13~0.16%</w:t>
      </w:r>
      <w:r w:rsidRPr="00477E09">
        <w:rPr>
          <w:rFonts w:ascii="Arial" w:eastAsia="굴림" w:hAnsi="Arial" w:cs="Arial"/>
          <w:color w:val="111111"/>
          <w:spacing w:val="-15"/>
          <w:kern w:val="0"/>
          <w:sz w:val="26"/>
          <w:szCs w:val="26"/>
        </w:rPr>
        <w:t>포인트씩</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올랐다</w:t>
      </w:r>
      <w:r w:rsidRPr="00477E09">
        <w:rPr>
          <w:rFonts w:ascii="Arial" w:eastAsia="굴림" w:hAnsi="Arial" w:cs="Arial"/>
          <w:color w:val="111111"/>
          <w:spacing w:val="-15"/>
          <w:kern w:val="0"/>
          <w:sz w:val="26"/>
          <w:szCs w:val="26"/>
        </w:rPr>
        <w:t>.</w:t>
      </w:r>
    </w:p>
    <w:p w14:paraId="3A1EFFCD" w14:textId="77777777" w:rsidR="00477E09" w:rsidRPr="00477E09" w:rsidRDefault="00477E09" w:rsidP="00477E09">
      <w:pPr>
        <w:widowControl/>
        <w:wordWrap/>
        <w:autoSpaceDE/>
        <w:autoSpaceDN/>
        <w:spacing w:after="0" w:line="240" w:lineRule="auto"/>
        <w:jc w:val="left"/>
        <w:rPr>
          <w:rFonts w:ascii="굴림" w:eastAsia="굴림" w:hAnsi="굴림" w:cs="굴림"/>
          <w:kern w:val="0"/>
          <w:sz w:val="24"/>
          <w:szCs w:val="24"/>
        </w:rPr>
      </w:pPr>
      <w:r w:rsidRPr="00477E09">
        <w:rPr>
          <w:rFonts w:ascii="Arial" w:eastAsia="굴림" w:hAnsi="Arial" w:cs="Arial"/>
          <w:color w:val="111111"/>
          <w:spacing w:val="-15"/>
          <w:kern w:val="0"/>
          <w:sz w:val="26"/>
          <w:szCs w:val="26"/>
        </w:rPr>
        <w:br/>
      </w:r>
    </w:p>
    <w:p w14:paraId="5248402D"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은행별로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보면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신한은행</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연</w:t>
      </w:r>
      <w:r w:rsidRPr="00477E09">
        <w:rPr>
          <w:rFonts w:ascii="Arial" w:eastAsia="굴림" w:hAnsi="Arial" w:cs="Arial"/>
          <w:color w:val="111111"/>
          <w:spacing w:val="-15"/>
          <w:kern w:val="0"/>
          <w:sz w:val="26"/>
          <w:szCs w:val="26"/>
        </w:rPr>
        <w:t xml:space="preserve"> 2.72~3.73%</w:t>
      </w:r>
      <w:r w:rsidRPr="00477E09">
        <w:rPr>
          <w:rFonts w:ascii="Arial" w:eastAsia="굴림" w:hAnsi="Arial" w:cs="Arial"/>
          <w:color w:val="111111"/>
          <w:spacing w:val="-15"/>
          <w:kern w:val="0"/>
          <w:sz w:val="26"/>
          <w:szCs w:val="26"/>
        </w:rPr>
        <w:t>로</w:t>
      </w:r>
      <w:r w:rsidRPr="00477E09">
        <w:rPr>
          <w:rFonts w:ascii="Arial" w:eastAsia="굴림" w:hAnsi="Arial" w:cs="Arial"/>
          <w:color w:val="111111"/>
          <w:spacing w:val="-15"/>
          <w:kern w:val="0"/>
          <w:sz w:val="26"/>
          <w:szCs w:val="26"/>
        </w:rPr>
        <w:t xml:space="preserve"> 0.16%</w:t>
      </w:r>
      <w:r w:rsidRPr="00477E09">
        <w:rPr>
          <w:rFonts w:ascii="Arial" w:eastAsia="굴림" w:hAnsi="Arial" w:cs="Arial"/>
          <w:color w:val="111111"/>
          <w:spacing w:val="-15"/>
          <w:kern w:val="0"/>
          <w:sz w:val="26"/>
          <w:szCs w:val="26"/>
        </w:rPr>
        <w:t>포인트</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상향</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적용됐다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하나은행</w:t>
      </w:r>
      <w:r w:rsidRPr="00477E09">
        <w:rPr>
          <w:rFonts w:ascii="Arial" w:eastAsia="굴림" w:hAnsi="Arial" w:cs="Arial"/>
          <w:color w:val="111111"/>
          <w:spacing w:val="-15"/>
          <w:kern w:val="0"/>
          <w:sz w:val="26"/>
          <w:szCs w:val="26"/>
        </w:rPr>
        <w:t>(2.63~3.93%)</w:t>
      </w:r>
      <w:r w:rsidRPr="00477E09">
        <w:rPr>
          <w:rFonts w:ascii="Arial" w:eastAsia="굴림" w:hAnsi="Arial" w:cs="Arial"/>
          <w:color w:val="111111"/>
          <w:spacing w:val="-15"/>
          <w:kern w:val="0"/>
          <w:sz w:val="26"/>
          <w:szCs w:val="26"/>
        </w:rPr>
        <w:t>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우리은행</w:t>
      </w:r>
      <w:r w:rsidRPr="00477E09">
        <w:rPr>
          <w:rFonts w:ascii="Arial" w:eastAsia="굴림" w:hAnsi="Arial" w:cs="Arial"/>
          <w:color w:val="111111"/>
          <w:spacing w:val="-15"/>
          <w:kern w:val="0"/>
          <w:sz w:val="26"/>
          <w:szCs w:val="26"/>
        </w:rPr>
        <w:t>(2.59~3.59%)</w:t>
      </w:r>
      <w:r w:rsidRPr="00477E09">
        <w:rPr>
          <w:rFonts w:ascii="Arial" w:eastAsia="굴림" w:hAnsi="Arial" w:cs="Arial"/>
          <w:color w:val="111111"/>
          <w:spacing w:val="-15"/>
          <w:kern w:val="0"/>
          <w:sz w:val="26"/>
          <w:szCs w:val="26"/>
        </w:rPr>
        <w:t>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각각</w:t>
      </w:r>
      <w:r w:rsidRPr="00477E09">
        <w:rPr>
          <w:rFonts w:ascii="Arial" w:eastAsia="굴림" w:hAnsi="Arial" w:cs="Arial"/>
          <w:color w:val="111111"/>
          <w:spacing w:val="-15"/>
          <w:kern w:val="0"/>
          <w:sz w:val="26"/>
          <w:szCs w:val="26"/>
        </w:rPr>
        <w:t xml:space="preserve"> 0.13%</w:t>
      </w:r>
      <w:r w:rsidRPr="00477E09">
        <w:rPr>
          <w:rFonts w:ascii="Arial" w:eastAsia="굴림" w:hAnsi="Arial" w:cs="Arial"/>
          <w:color w:val="111111"/>
          <w:spacing w:val="-15"/>
          <w:kern w:val="0"/>
          <w:sz w:val="26"/>
          <w:szCs w:val="26"/>
        </w:rPr>
        <w:t>포인트</w:t>
      </w:r>
      <w:r w:rsidRPr="00477E09">
        <w:rPr>
          <w:rFonts w:ascii="Arial" w:eastAsia="굴림" w:hAnsi="Arial" w:cs="Arial"/>
          <w:color w:val="111111"/>
          <w:spacing w:val="-15"/>
          <w:kern w:val="0"/>
          <w:sz w:val="26"/>
          <w:szCs w:val="26"/>
        </w:rPr>
        <w:t>, 0.16%</w:t>
      </w:r>
      <w:r w:rsidRPr="00477E09">
        <w:rPr>
          <w:rFonts w:ascii="Arial" w:eastAsia="굴림" w:hAnsi="Arial" w:cs="Arial"/>
          <w:color w:val="111111"/>
          <w:spacing w:val="-15"/>
          <w:kern w:val="0"/>
          <w:sz w:val="26"/>
          <w:szCs w:val="26"/>
        </w:rPr>
        <w:t>포인트</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올랐다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국민은행의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해당</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대출금리는</w:t>
      </w:r>
      <w:r w:rsidRPr="00477E09">
        <w:rPr>
          <w:rFonts w:ascii="Arial" w:eastAsia="굴림" w:hAnsi="Arial" w:cs="Arial"/>
          <w:color w:val="111111"/>
          <w:spacing w:val="-15"/>
          <w:kern w:val="0"/>
          <w:sz w:val="26"/>
          <w:szCs w:val="26"/>
        </w:rPr>
        <w:t xml:space="preserve"> 2.44~3.94%</w:t>
      </w:r>
      <w:r w:rsidRPr="00477E09">
        <w:rPr>
          <w:rFonts w:ascii="Arial" w:eastAsia="굴림" w:hAnsi="Arial" w:cs="Arial"/>
          <w:color w:val="111111"/>
          <w:spacing w:val="-15"/>
          <w:kern w:val="0"/>
          <w:sz w:val="26"/>
          <w:szCs w:val="26"/>
        </w:rPr>
        <w:t>였다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은행권의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포함</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고정금리형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대출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비중은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지난해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w:t>
      </w:r>
      <w:r w:rsidRPr="00477E09">
        <w:rPr>
          <w:rFonts w:ascii="Arial" w:eastAsia="굴림" w:hAnsi="Arial" w:cs="Arial"/>
          <w:color w:val="111111"/>
          <w:spacing w:val="-15"/>
          <w:kern w:val="0"/>
          <w:sz w:val="26"/>
          <w:szCs w:val="26"/>
        </w:rPr>
        <w:t xml:space="preserve"> 48.0%</w:t>
      </w:r>
      <w:r w:rsidRPr="00477E09">
        <w:rPr>
          <w:rFonts w:ascii="Arial" w:eastAsia="굴림" w:hAnsi="Arial" w:cs="Arial"/>
          <w:color w:val="111111"/>
          <w:spacing w:val="-15"/>
          <w:kern w:val="0"/>
          <w:sz w:val="26"/>
          <w:szCs w:val="26"/>
        </w:rPr>
        <w:t>다</w:t>
      </w:r>
      <w:r w:rsidRPr="00477E09">
        <w:rPr>
          <w:rFonts w:ascii="Arial" w:eastAsia="굴림" w:hAnsi="Arial" w:cs="Arial"/>
          <w:color w:val="111111"/>
          <w:spacing w:val="-15"/>
          <w:kern w:val="0"/>
          <w:sz w:val="26"/>
          <w:szCs w:val="26"/>
        </w:rPr>
        <w:t>.</w:t>
      </w:r>
    </w:p>
    <w:p w14:paraId="38D2DCFC"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지난</w:t>
      </w:r>
      <w:r w:rsidRPr="00477E09">
        <w:rPr>
          <w:rFonts w:ascii="Arial" w:eastAsia="굴림" w:hAnsi="Arial" w:cs="Arial"/>
          <w:color w:val="111111"/>
          <w:spacing w:val="-15"/>
          <w:kern w:val="0"/>
          <w:sz w:val="26"/>
          <w:szCs w:val="26"/>
        </w:rPr>
        <w:t xml:space="preserve"> 16</w:t>
      </w:r>
      <w:r w:rsidRPr="00477E09">
        <w:rPr>
          <w:rFonts w:ascii="Arial" w:eastAsia="굴림" w:hAnsi="Arial" w:cs="Arial"/>
          <w:color w:val="111111"/>
          <w:spacing w:val="-15"/>
          <w:kern w:val="0"/>
          <w:sz w:val="26"/>
          <w:szCs w:val="26"/>
        </w:rPr>
        <w:t>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한은이</w:t>
      </w:r>
      <w:r w:rsidRPr="00477E09">
        <w:rPr>
          <w:rFonts w:ascii="Arial" w:eastAsia="굴림" w:hAnsi="Arial" w:cs="Arial"/>
          <w:color w:val="111111"/>
          <w:spacing w:val="-15"/>
          <w:kern w:val="0"/>
          <w:sz w:val="26"/>
          <w:szCs w:val="26"/>
        </w:rPr>
        <w:t xml:space="preserve"> </w:t>
      </w:r>
      <w:proofErr w:type="spellStart"/>
      <w:r w:rsidRPr="00477E09">
        <w:rPr>
          <w:rFonts w:ascii="Arial" w:eastAsia="굴림" w:hAnsi="Arial" w:cs="Arial"/>
          <w:color w:val="111111"/>
          <w:spacing w:val="-15"/>
          <w:kern w:val="0"/>
          <w:sz w:val="26"/>
          <w:szCs w:val="26"/>
        </w:rPr>
        <w:t>빅컷</w:t>
      </w:r>
      <w:proofErr w:type="spellEnd"/>
      <w:r w:rsidRPr="00477E09">
        <w:rPr>
          <w:rFonts w:ascii="Arial" w:eastAsia="굴림" w:hAnsi="Arial" w:cs="Arial"/>
          <w:color w:val="111111"/>
          <w:spacing w:val="-15"/>
          <w:kern w:val="0"/>
          <w:sz w:val="26"/>
          <w:szCs w:val="26"/>
        </w:rPr>
        <w:t>(0.5%</w:t>
      </w:r>
      <w:r w:rsidRPr="00477E09">
        <w:rPr>
          <w:rFonts w:ascii="Arial" w:eastAsia="굴림" w:hAnsi="Arial" w:cs="Arial"/>
          <w:color w:val="111111"/>
          <w:spacing w:val="-15"/>
          <w:kern w:val="0"/>
          <w:sz w:val="26"/>
          <w:szCs w:val="26"/>
        </w:rPr>
        <w:t>포인트</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인하</w:t>
      </w:r>
      <w:r w:rsidRPr="00477E09">
        <w:rPr>
          <w:rFonts w:ascii="Arial" w:eastAsia="굴림" w:hAnsi="Arial" w:cs="Arial"/>
          <w:color w:val="111111"/>
          <w:spacing w:val="-15"/>
          <w:kern w:val="0"/>
          <w:sz w:val="26"/>
          <w:szCs w:val="26"/>
        </w:rPr>
        <w:t>)</w:t>
      </w:r>
      <w:r w:rsidRPr="00477E09">
        <w:rPr>
          <w:rFonts w:ascii="Arial" w:eastAsia="굴림" w:hAnsi="Arial" w:cs="Arial"/>
          <w:color w:val="111111"/>
          <w:spacing w:val="-15"/>
          <w:kern w:val="0"/>
          <w:sz w:val="26"/>
          <w:szCs w:val="26"/>
        </w:rPr>
        <w:t>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단행해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기준금리가</w:t>
      </w:r>
      <w:r w:rsidRPr="00477E09">
        <w:rPr>
          <w:rFonts w:ascii="Arial" w:eastAsia="굴림" w:hAnsi="Arial" w:cs="Arial"/>
          <w:color w:val="111111"/>
          <w:spacing w:val="-15"/>
          <w:kern w:val="0"/>
          <w:sz w:val="26"/>
          <w:szCs w:val="26"/>
        </w:rPr>
        <w:t xml:space="preserve"> 0.75%</w:t>
      </w:r>
      <w:r w:rsidRPr="00477E09">
        <w:rPr>
          <w:rFonts w:ascii="Arial" w:eastAsia="굴림" w:hAnsi="Arial" w:cs="Arial"/>
          <w:color w:val="111111"/>
          <w:spacing w:val="-15"/>
          <w:kern w:val="0"/>
          <w:sz w:val="26"/>
          <w:szCs w:val="26"/>
        </w:rPr>
        <w:t>까지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낮춰졌으나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시중은행</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대출금리에는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일절</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반영되지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않은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것이다</w:t>
      </w:r>
      <w:r w:rsidRPr="00477E09">
        <w:rPr>
          <w:rFonts w:ascii="Arial" w:eastAsia="굴림" w:hAnsi="Arial" w:cs="Arial"/>
          <w:color w:val="111111"/>
          <w:spacing w:val="-15"/>
          <w:kern w:val="0"/>
          <w:sz w:val="26"/>
          <w:szCs w:val="26"/>
        </w:rPr>
        <w:t>.</w:t>
      </w:r>
    </w:p>
    <w:p w14:paraId="0C7472D6" w14:textId="77777777" w:rsidR="00477E09" w:rsidRPr="00477E09" w:rsidRDefault="00477E09" w:rsidP="00477E09">
      <w:pPr>
        <w:widowControl/>
        <w:wordWrap/>
        <w:autoSpaceDE/>
        <w:autoSpaceDN/>
        <w:spacing w:after="0" w:line="240" w:lineRule="auto"/>
        <w:jc w:val="left"/>
        <w:rPr>
          <w:rFonts w:ascii="굴림" w:eastAsia="굴림" w:hAnsi="굴림" w:cs="굴림"/>
          <w:kern w:val="0"/>
          <w:sz w:val="24"/>
          <w:szCs w:val="24"/>
        </w:rPr>
      </w:pPr>
      <w:r w:rsidRPr="00477E09">
        <w:rPr>
          <w:rFonts w:ascii="Arial" w:eastAsia="굴림" w:hAnsi="Arial" w:cs="Arial"/>
          <w:color w:val="111111"/>
          <w:spacing w:val="-15"/>
          <w:kern w:val="0"/>
          <w:sz w:val="26"/>
          <w:szCs w:val="26"/>
        </w:rPr>
        <w:br/>
      </w:r>
    </w:p>
    <w:p w14:paraId="6A663390"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속사정은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있다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대출금리는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단위로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고시되는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금융채와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단위로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바뀌는</w:t>
      </w:r>
      <w:r w:rsidRPr="00477E09">
        <w:rPr>
          <w:rFonts w:ascii="Arial" w:eastAsia="굴림" w:hAnsi="Arial" w:cs="Arial"/>
          <w:color w:val="111111"/>
          <w:spacing w:val="-15"/>
          <w:kern w:val="0"/>
          <w:sz w:val="26"/>
          <w:szCs w:val="26"/>
        </w:rPr>
        <w:t xml:space="preserve"> </w:t>
      </w:r>
      <w:proofErr w:type="spellStart"/>
      <w:r w:rsidRPr="00477E09">
        <w:rPr>
          <w:rFonts w:ascii="Arial" w:eastAsia="굴림" w:hAnsi="Arial" w:cs="Arial"/>
          <w:color w:val="111111"/>
          <w:spacing w:val="-15"/>
          <w:kern w:val="0"/>
          <w:sz w:val="26"/>
          <w:szCs w:val="26"/>
        </w:rPr>
        <w:t>코픽스</w:t>
      </w:r>
      <w:proofErr w:type="spellEnd"/>
      <w:r w:rsidRPr="00477E09">
        <w:rPr>
          <w:rFonts w:ascii="Arial" w:eastAsia="굴림" w:hAnsi="Arial" w:cs="Arial"/>
          <w:color w:val="111111"/>
          <w:spacing w:val="-15"/>
          <w:kern w:val="0"/>
          <w:sz w:val="26"/>
          <w:szCs w:val="26"/>
        </w:rPr>
        <w:t>(COFIX</w:t>
      </w:r>
      <w:r w:rsidRPr="00477E09">
        <w:rPr>
          <w:rFonts w:ascii="Arial" w:eastAsia="굴림" w:hAnsi="Arial" w:cs="Arial"/>
          <w:color w:val="111111"/>
          <w:spacing w:val="-15"/>
          <w:kern w:val="0"/>
          <w:sz w:val="26"/>
          <w:szCs w:val="26"/>
        </w:rPr>
        <w:t>ㆍ자금조달비용지수</w:t>
      </w:r>
      <w:r w:rsidRPr="00477E09">
        <w:rPr>
          <w:rFonts w:ascii="Arial" w:eastAsia="굴림" w:hAnsi="Arial" w:cs="Arial"/>
          <w:color w:val="111111"/>
          <w:spacing w:val="-15"/>
          <w:kern w:val="0"/>
          <w:sz w:val="26"/>
          <w:szCs w:val="26"/>
        </w:rPr>
        <w:t>)</w:t>
      </w:r>
      <w:r w:rsidRPr="00477E09">
        <w:rPr>
          <w:rFonts w:ascii="Arial" w:eastAsia="굴림" w:hAnsi="Arial" w:cs="Arial"/>
          <w:color w:val="111111"/>
          <w:spacing w:val="-15"/>
          <w:kern w:val="0"/>
          <w:sz w:val="26"/>
          <w:szCs w:val="26"/>
        </w:rPr>
        <w:t>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기준금리로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삼는다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여기에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고객</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신용도에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따라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가산금리가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붙는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방식으로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책정된다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가입</w:t>
      </w:r>
      <w:r w:rsidRPr="00477E09">
        <w:rPr>
          <w:rFonts w:ascii="Arial" w:eastAsia="굴림" w:hAnsi="Arial" w:cs="Arial"/>
          <w:color w:val="111111"/>
          <w:spacing w:val="-15"/>
          <w:kern w:val="0"/>
          <w:sz w:val="26"/>
          <w:szCs w:val="26"/>
        </w:rPr>
        <w:t xml:space="preserve"> 5</w:t>
      </w:r>
      <w:r w:rsidRPr="00477E09">
        <w:rPr>
          <w:rFonts w:ascii="Arial" w:eastAsia="굴림" w:hAnsi="Arial" w:cs="Arial"/>
          <w:color w:val="111111"/>
          <w:spacing w:val="-15"/>
          <w:kern w:val="0"/>
          <w:sz w:val="26"/>
          <w:szCs w:val="26"/>
        </w:rPr>
        <w:t>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고정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이후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변동금리로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변하는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고정형</w:t>
      </w:r>
      <w:r w:rsidRPr="00477E09">
        <w:rPr>
          <w:rFonts w:ascii="Arial" w:eastAsia="굴림" w:hAnsi="Arial" w:cs="Arial"/>
          <w:color w:val="111111"/>
          <w:spacing w:val="-15"/>
          <w:kern w:val="0"/>
          <w:sz w:val="26"/>
          <w:szCs w:val="26"/>
        </w:rPr>
        <w:t>(</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상품과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가입</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후</w:t>
      </w:r>
      <w:r w:rsidRPr="00477E09">
        <w:rPr>
          <w:rFonts w:ascii="Arial" w:eastAsia="굴림" w:hAnsi="Arial" w:cs="Arial"/>
          <w:color w:val="111111"/>
          <w:spacing w:val="-15"/>
          <w:kern w:val="0"/>
          <w:sz w:val="26"/>
          <w:szCs w:val="26"/>
        </w:rPr>
        <w:t xml:space="preserve"> 6</w:t>
      </w:r>
      <w:r w:rsidRPr="00477E09">
        <w:rPr>
          <w:rFonts w:ascii="Arial" w:eastAsia="굴림" w:hAnsi="Arial" w:cs="Arial"/>
          <w:color w:val="111111"/>
          <w:spacing w:val="-15"/>
          <w:kern w:val="0"/>
          <w:sz w:val="26"/>
          <w:szCs w:val="26"/>
        </w:rPr>
        <w:t>개월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단위로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바뀌는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변동형으로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나뉜다</w:t>
      </w:r>
      <w:r w:rsidRPr="00477E09">
        <w:rPr>
          <w:rFonts w:ascii="Arial" w:eastAsia="굴림" w:hAnsi="Arial" w:cs="Arial"/>
          <w:color w:val="111111"/>
          <w:spacing w:val="-15"/>
          <w:kern w:val="0"/>
          <w:sz w:val="26"/>
          <w:szCs w:val="26"/>
        </w:rPr>
        <w:t>.</w:t>
      </w:r>
    </w:p>
    <w:p w14:paraId="6DD50183" w14:textId="77777777" w:rsidR="00477E09" w:rsidRPr="00477E09" w:rsidRDefault="00477E09" w:rsidP="00477E09">
      <w:pPr>
        <w:widowControl/>
        <w:wordWrap/>
        <w:autoSpaceDE/>
        <w:autoSpaceDN/>
        <w:spacing w:after="0" w:line="240" w:lineRule="auto"/>
        <w:jc w:val="left"/>
        <w:rPr>
          <w:rFonts w:ascii="굴림" w:eastAsia="굴림" w:hAnsi="굴림" w:cs="굴림"/>
          <w:kern w:val="0"/>
          <w:sz w:val="24"/>
          <w:szCs w:val="24"/>
        </w:rPr>
      </w:pPr>
      <w:r w:rsidRPr="00477E09">
        <w:rPr>
          <w:rFonts w:ascii="Arial" w:eastAsia="굴림" w:hAnsi="Arial" w:cs="Arial"/>
          <w:color w:val="111111"/>
          <w:spacing w:val="-15"/>
          <w:kern w:val="0"/>
          <w:sz w:val="26"/>
          <w:szCs w:val="26"/>
        </w:rPr>
        <w:br/>
      </w:r>
    </w:p>
    <w:p w14:paraId="1FA7F581"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중</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상승한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것인데</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이는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되는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금융채</w:t>
      </w:r>
      <w:r w:rsidRPr="00477E09">
        <w:rPr>
          <w:rFonts w:ascii="Arial" w:eastAsia="굴림" w:hAnsi="Arial" w:cs="Arial"/>
          <w:color w:val="111111"/>
          <w:spacing w:val="-15"/>
          <w:kern w:val="0"/>
          <w:sz w:val="26"/>
          <w:szCs w:val="26"/>
        </w:rPr>
        <w:t xml:space="preserve"> AAA</w:t>
      </w:r>
      <w:r w:rsidRPr="00477E09">
        <w:rPr>
          <w:rFonts w:ascii="Arial" w:eastAsia="굴림" w:hAnsi="Arial" w:cs="Arial"/>
          <w:color w:val="111111"/>
          <w:spacing w:val="-15"/>
          <w:kern w:val="0"/>
          <w:sz w:val="26"/>
          <w:szCs w:val="26"/>
        </w:rPr>
        <w:t>등급</w:t>
      </w:r>
      <w:r w:rsidRPr="00477E09">
        <w:rPr>
          <w:rFonts w:ascii="Arial" w:eastAsia="굴림" w:hAnsi="Arial" w:cs="Arial"/>
          <w:color w:val="111111"/>
          <w:spacing w:val="-15"/>
          <w:kern w:val="0"/>
          <w:sz w:val="26"/>
          <w:szCs w:val="26"/>
        </w:rPr>
        <w:t xml:space="preserve"> 5</w:t>
      </w:r>
      <w:r w:rsidRPr="00477E09">
        <w:rPr>
          <w:rFonts w:ascii="Arial" w:eastAsia="굴림" w:hAnsi="Arial" w:cs="Arial"/>
          <w:color w:val="111111"/>
          <w:spacing w:val="-15"/>
          <w:kern w:val="0"/>
          <w:sz w:val="26"/>
          <w:szCs w:val="26"/>
        </w:rPr>
        <w:t>년물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최근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상승했기</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때문이다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한은의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기준금리</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인하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거래일인</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지난</w:t>
      </w:r>
      <w:r w:rsidRPr="00477E09">
        <w:rPr>
          <w:rFonts w:ascii="Arial" w:eastAsia="굴림" w:hAnsi="Arial" w:cs="Arial"/>
          <w:color w:val="111111"/>
          <w:spacing w:val="-15"/>
          <w:kern w:val="0"/>
          <w:sz w:val="26"/>
          <w:szCs w:val="26"/>
        </w:rPr>
        <w:t xml:space="preserve"> 13</w:t>
      </w:r>
      <w:r w:rsidRPr="00477E09">
        <w:rPr>
          <w:rFonts w:ascii="Arial" w:eastAsia="굴림" w:hAnsi="Arial" w:cs="Arial"/>
          <w:color w:val="111111"/>
          <w:spacing w:val="-15"/>
          <w:kern w:val="0"/>
          <w:sz w:val="26"/>
          <w:szCs w:val="26"/>
        </w:rPr>
        <w:t>일</w:t>
      </w:r>
      <w:r w:rsidRPr="00477E09">
        <w:rPr>
          <w:rFonts w:ascii="Arial" w:eastAsia="굴림" w:hAnsi="Arial" w:cs="Arial"/>
          <w:color w:val="111111"/>
          <w:spacing w:val="-15"/>
          <w:kern w:val="0"/>
          <w:sz w:val="26"/>
          <w:szCs w:val="26"/>
        </w:rPr>
        <w:t xml:space="preserve"> 1.535%</w:t>
      </w:r>
      <w:r w:rsidRPr="00477E09">
        <w:rPr>
          <w:rFonts w:ascii="Arial" w:eastAsia="굴림" w:hAnsi="Arial" w:cs="Arial"/>
          <w:color w:val="111111"/>
          <w:spacing w:val="-15"/>
          <w:kern w:val="0"/>
          <w:sz w:val="26"/>
          <w:szCs w:val="26"/>
        </w:rPr>
        <w:t>였던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금융채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지난</w:t>
      </w:r>
      <w:r w:rsidRPr="00477E09">
        <w:rPr>
          <w:rFonts w:ascii="Arial" w:eastAsia="굴림" w:hAnsi="Arial" w:cs="Arial"/>
          <w:color w:val="111111"/>
          <w:spacing w:val="-15"/>
          <w:kern w:val="0"/>
          <w:sz w:val="26"/>
          <w:szCs w:val="26"/>
        </w:rPr>
        <w:t xml:space="preserve"> 23</w:t>
      </w:r>
      <w:r w:rsidRPr="00477E09">
        <w:rPr>
          <w:rFonts w:ascii="Arial" w:eastAsia="굴림" w:hAnsi="Arial" w:cs="Arial"/>
          <w:color w:val="111111"/>
          <w:spacing w:val="-15"/>
          <w:kern w:val="0"/>
          <w:sz w:val="26"/>
          <w:szCs w:val="26"/>
        </w:rPr>
        <w:t>일</w:t>
      </w:r>
      <w:r w:rsidRPr="00477E09">
        <w:rPr>
          <w:rFonts w:ascii="Arial" w:eastAsia="굴림" w:hAnsi="Arial" w:cs="Arial"/>
          <w:color w:val="111111"/>
          <w:spacing w:val="-15"/>
          <w:kern w:val="0"/>
          <w:sz w:val="26"/>
          <w:szCs w:val="26"/>
        </w:rPr>
        <w:t xml:space="preserve"> 1.688%</w:t>
      </w:r>
      <w:r w:rsidRPr="00477E09">
        <w:rPr>
          <w:rFonts w:ascii="Arial" w:eastAsia="굴림" w:hAnsi="Arial" w:cs="Arial"/>
          <w:color w:val="111111"/>
          <w:spacing w:val="-15"/>
          <w:kern w:val="0"/>
          <w:sz w:val="26"/>
          <w:szCs w:val="26"/>
        </w:rPr>
        <w:t>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상승했다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통상</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내려가면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채권</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따라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내려간다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하지만</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최근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경제위기에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대한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우려로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너도나도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현금</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확보에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나서면서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채권</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장기물에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대한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수요가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급감해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채권금리가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올라가는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반대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현상이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나타난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것</w:t>
      </w:r>
      <w:r w:rsidRPr="00477E09">
        <w:rPr>
          <w:rFonts w:ascii="Arial" w:eastAsia="굴림" w:hAnsi="Arial" w:cs="Arial"/>
          <w:color w:val="111111"/>
          <w:spacing w:val="-15"/>
          <w:kern w:val="0"/>
          <w:sz w:val="26"/>
          <w:szCs w:val="26"/>
        </w:rPr>
        <w:t>.</w:t>
      </w:r>
    </w:p>
    <w:p w14:paraId="09821388"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반면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변동형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은행권</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평균</w:t>
      </w:r>
      <w:r w:rsidRPr="00477E09">
        <w:rPr>
          <w:rFonts w:ascii="Arial" w:eastAsia="굴림" w:hAnsi="Arial" w:cs="Arial"/>
          <w:color w:val="111111"/>
          <w:spacing w:val="-15"/>
          <w:kern w:val="0"/>
          <w:sz w:val="26"/>
          <w:szCs w:val="26"/>
        </w:rPr>
        <w:t xml:space="preserve"> 2.55%</w:t>
      </w:r>
      <w:r w:rsidRPr="00477E09">
        <w:rPr>
          <w:rFonts w:ascii="Arial" w:eastAsia="굴림" w:hAnsi="Arial" w:cs="Arial"/>
          <w:color w:val="111111"/>
          <w:spacing w:val="-15"/>
          <w:kern w:val="0"/>
          <w:sz w:val="26"/>
          <w:szCs w:val="26"/>
        </w:rPr>
        <w:t>까지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내려갔다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변동금리의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되는</w:t>
      </w:r>
      <w:r w:rsidRPr="00477E09">
        <w:rPr>
          <w:rFonts w:ascii="Arial" w:eastAsia="굴림" w:hAnsi="Arial" w:cs="Arial"/>
          <w:color w:val="111111"/>
          <w:spacing w:val="-15"/>
          <w:kern w:val="0"/>
          <w:sz w:val="26"/>
          <w:szCs w:val="26"/>
        </w:rPr>
        <w:t xml:space="preserve"> </w:t>
      </w:r>
      <w:proofErr w:type="spellStart"/>
      <w:r w:rsidRPr="00477E09">
        <w:rPr>
          <w:rFonts w:ascii="Arial" w:eastAsia="굴림" w:hAnsi="Arial" w:cs="Arial"/>
          <w:color w:val="111111"/>
          <w:spacing w:val="-15"/>
          <w:kern w:val="0"/>
          <w:sz w:val="26"/>
          <w:szCs w:val="26"/>
        </w:rPr>
        <w:t>코픽스가</w:t>
      </w:r>
      <w:proofErr w:type="spellEnd"/>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하락한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영향이다</w:t>
      </w:r>
      <w:r w:rsidRPr="00477E09">
        <w:rPr>
          <w:rFonts w:ascii="Arial" w:eastAsia="굴림" w:hAnsi="Arial" w:cs="Arial"/>
          <w:color w:val="111111"/>
          <w:spacing w:val="-15"/>
          <w:kern w:val="0"/>
          <w:sz w:val="26"/>
          <w:szCs w:val="26"/>
        </w:rPr>
        <w:t>.</w:t>
      </w:r>
    </w:p>
    <w:p w14:paraId="5E340EB0" w14:textId="77777777" w:rsidR="00477E09" w:rsidRPr="00477E09" w:rsidRDefault="00477E09" w:rsidP="00477E09">
      <w:pPr>
        <w:widowControl/>
        <w:wordWrap/>
        <w:autoSpaceDE/>
        <w:autoSpaceDN/>
        <w:spacing w:after="0" w:line="240" w:lineRule="auto"/>
        <w:jc w:val="left"/>
        <w:rPr>
          <w:rFonts w:ascii="굴림" w:eastAsia="굴림" w:hAnsi="굴림" w:cs="굴림"/>
          <w:kern w:val="0"/>
          <w:sz w:val="24"/>
          <w:szCs w:val="24"/>
        </w:rPr>
      </w:pPr>
      <w:r w:rsidRPr="00477E09">
        <w:rPr>
          <w:rFonts w:ascii="Arial" w:eastAsia="굴림" w:hAnsi="Arial" w:cs="Arial"/>
          <w:color w:val="111111"/>
          <w:spacing w:val="-15"/>
          <w:kern w:val="0"/>
          <w:sz w:val="26"/>
          <w:szCs w:val="26"/>
        </w:rPr>
        <w:br/>
      </w:r>
    </w:p>
    <w:p w14:paraId="0E245E51"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lastRenderedPageBreak/>
        <w:t>대출금리와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달리</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은행들이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예금금리는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신속하게</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내리면서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소비자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불만도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나오고</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있다</w:t>
      </w:r>
      <w:r w:rsidRPr="00477E09">
        <w:rPr>
          <w:rFonts w:ascii="Arial" w:eastAsia="굴림" w:hAnsi="Arial" w:cs="Arial"/>
          <w:color w:val="111111"/>
          <w:spacing w:val="-15"/>
          <w:kern w:val="0"/>
          <w:sz w:val="26"/>
          <w:szCs w:val="26"/>
        </w:rPr>
        <w:t xml:space="preserve">. </w:t>
      </w:r>
      <w:proofErr w:type="spellStart"/>
      <w:r w:rsidRPr="00477E09">
        <w:rPr>
          <w:rFonts w:ascii="Arial" w:eastAsia="굴림" w:hAnsi="Arial" w:cs="Arial"/>
          <w:color w:val="111111"/>
          <w:spacing w:val="-15"/>
          <w:kern w:val="0"/>
          <w:sz w:val="26"/>
          <w:szCs w:val="26"/>
        </w:rPr>
        <w:t>예ㆍ적금</w:t>
      </w:r>
      <w:proofErr w:type="spellEnd"/>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기준금리</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인하</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이후</w:t>
      </w:r>
      <w:r w:rsidRPr="00477E09">
        <w:rPr>
          <w:rFonts w:ascii="Arial" w:eastAsia="굴림" w:hAnsi="Arial" w:cs="Arial"/>
          <w:color w:val="111111"/>
          <w:spacing w:val="-15"/>
          <w:kern w:val="0"/>
          <w:sz w:val="26"/>
          <w:szCs w:val="26"/>
        </w:rPr>
        <w:t xml:space="preserve"> 0%</w:t>
      </w:r>
      <w:r w:rsidRPr="00477E09">
        <w:rPr>
          <w:rFonts w:ascii="Arial" w:eastAsia="굴림" w:hAnsi="Arial" w:cs="Arial"/>
          <w:color w:val="111111"/>
          <w:spacing w:val="-15"/>
          <w:kern w:val="0"/>
          <w:sz w:val="26"/>
          <w:szCs w:val="26"/>
        </w:rPr>
        <w:t>대까지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떨어졌다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이날</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은행연합회에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따르면</w:t>
      </w:r>
      <w:r w:rsidRPr="00477E09">
        <w:rPr>
          <w:rFonts w:ascii="Arial" w:eastAsia="굴림" w:hAnsi="Arial" w:cs="Arial"/>
          <w:color w:val="111111"/>
          <w:spacing w:val="-15"/>
          <w:kern w:val="0"/>
          <w:sz w:val="26"/>
          <w:szCs w:val="26"/>
        </w:rPr>
        <w:t xml:space="preserve"> NH</w:t>
      </w:r>
      <w:r w:rsidRPr="00477E09">
        <w:rPr>
          <w:rFonts w:ascii="Arial" w:eastAsia="굴림" w:hAnsi="Arial" w:cs="Arial"/>
          <w:color w:val="111111"/>
          <w:spacing w:val="-15"/>
          <w:kern w:val="0"/>
          <w:sz w:val="26"/>
          <w:szCs w:val="26"/>
        </w:rPr>
        <w:t>농협은행</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포함</w:t>
      </w:r>
      <w:r w:rsidRPr="00477E09">
        <w:rPr>
          <w:rFonts w:ascii="Arial" w:eastAsia="굴림" w:hAnsi="Arial" w:cs="Arial"/>
          <w:color w:val="111111"/>
          <w:spacing w:val="-15"/>
          <w:kern w:val="0"/>
          <w:sz w:val="26"/>
          <w:szCs w:val="26"/>
        </w:rPr>
        <w:t xml:space="preserve"> 5</w:t>
      </w:r>
      <w:r w:rsidRPr="00477E09">
        <w:rPr>
          <w:rFonts w:ascii="Arial" w:eastAsia="굴림" w:hAnsi="Arial" w:cs="Arial"/>
          <w:color w:val="111111"/>
          <w:spacing w:val="-15"/>
          <w:kern w:val="0"/>
          <w:sz w:val="26"/>
          <w:szCs w:val="26"/>
        </w:rPr>
        <w:t>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은행의</w:t>
      </w:r>
      <w:r w:rsidRPr="00477E09">
        <w:rPr>
          <w:rFonts w:ascii="Arial" w:eastAsia="굴림" w:hAnsi="Arial" w:cs="Arial"/>
          <w:color w:val="111111"/>
          <w:spacing w:val="-15"/>
          <w:kern w:val="0"/>
          <w:sz w:val="26"/>
          <w:szCs w:val="26"/>
        </w:rPr>
        <w:t xml:space="preserve"> 12</w:t>
      </w:r>
      <w:r w:rsidRPr="00477E09">
        <w:rPr>
          <w:rFonts w:ascii="Arial" w:eastAsia="굴림" w:hAnsi="Arial" w:cs="Arial"/>
          <w:color w:val="111111"/>
          <w:spacing w:val="-15"/>
          <w:kern w:val="0"/>
          <w:sz w:val="26"/>
          <w:szCs w:val="26"/>
        </w:rPr>
        <w:t>개월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정기예금</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w:t>
      </w:r>
      <w:r w:rsidRPr="00477E09">
        <w:rPr>
          <w:rFonts w:ascii="Arial" w:eastAsia="굴림" w:hAnsi="Arial" w:cs="Arial"/>
          <w:color w:val="111111"/>
          <w:spacing w:val="-15"/>
          <w:kern w:val="0"/>
          <w:sz w:val="26"/>
          <w:szCs w:val="26"/>
        </w:rPr>
        <w:t>(</w:t>
      </w:r>
      <w:proofErr w:type="spellStart"/>
      <w:r w:rsidRPr="00477E09">
        <w:rPr>
          <w:rFonts w:ascii="Arial" w:eastAsia="굴림" w:hAnsi="Arial" w:cs="Arial"/>
          <w:color w:val="111111"/>
          <w:spacing w:val="-15"/>
          <w:kern w:val="0"/>
          <w:sz w:val="26"/>
          <w:szCs w:val="26"/>
        </w:rPr>
        <w:t>단리</w:t>
      </w:r>
      <w:proofErr w:type="spellEnd"/>
      <w:r w:rsidRPr="00477E09">
        <w:rPr>
          <w:rFonts w:ascii="Arial" w:eastAsia="굴림" w:hAnsi="Arial" w:cs="Arial"/>
          <w:color w:val="111111"/>
          <w:spacing w:val="-15"/>
          <w:kern w:val="0"/>
          <w:sz w:val="26"/>
          <w:szCs w:val="26"/>
        </w:rPr>
        <w:t>)</w:t>
      </w:r>
      <w:r w:rsidRPr="00477E09">
        <w:rPr>
          <w:rFonts w:ascii="Arial" w:eastAsia="굴림" w:hAnsi="Arial" w:cs="Arial"/>
          <w:color w:val="111111"/>
          <w:spacing w:val="-15"/>
          <w:kern w:val="0"/>
          <w:sz w:val="26"/>
          <w:szCs w:val="26"/>
        </w:rPr>
        <w:t>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연</w:t>
      </w:r>
      <w:r w:rsidRPr="00477E09">
        <w:rPr>
          <w:rFonts w:ascii="Arial" w:eastAsia="굴림" w:hAnsi="Arial" w:cs="Arial"/>
          <w:color w:val="111111"/>
          <w:spacing w:val="-15"/>
          <w:kern w:val="0"/>
          <w:sz w:val="26"/>
          <w:szCs w:val="26"/>
        </w:rPr>
        <w:t xml:space="preserve"> 0.98%</w:t>
      </w:r>
      <w:r w:rsidRPr="00477E09">
        <w:rPr>
          <w:rFonts w:ascii="Arial" w:eastAsia="굴림" w:hAnsi="Arial" w:cs="Arial"/>
          <w:color w:val="111111"/>
          <w:spacing w:val="-15"/>
          <w:kern w:val="0"/>
          <w:sz w:val="26"/>
          <w:szCs w:val="26"/>
        </w:rPr>
        <w:t>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불과하다</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초저금리가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장기화될</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경우</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은행들은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예금</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등</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각종</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수신금리를</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추가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인하할</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것으로</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전망된다</w:t>
      </w:r>
      <w:r w:rsidRPr="00477E09">
        <w:rPr>
          <w:rFonts w:ascii="Arial" w:eastAsia="굴림" w:hAnsi="Arial" w:cs="Arial"/>
          <w:color w:val="111111"/>
          <w:spacing w:val="-15"/>
          <w:kern w:val="0"/>
          <w:sz w:val="26"/>
          <w:szCs w:val="26"/>
        </w:rPr>
        <w:t>.</w:t>
      </w:r>
    </w:p>
    <w:p w14:paraId="2442FDE1" w14:textId="77777777" w:rsidR="00477E09" w:rsidRPr="00477E09" w:rsidRDefault="00477E09" w:rsidP="00477E09">
      <w:pPr>
        <w:widowControl/>
        <w:wordWrap/>
        <w:autoSpaceDE/>
        <w:autoSpaceDN/>
        <w:spacing w:after="0" w:line="240" w:lineRule="auto"/>
        <w:jc w:val="left"/>
        <w:rPr>
          <w:rFonts w:ascii="굴림" w:eastAsia="굴림" w:hAnsi="굴림" w:cs="굴림"/>
          <w:kern w:val="0"/>
          <w:sz w:val="24"/>
          <w:szCs w:val="24"/>
        </w:rPr>
      </w:pPr>
      <w:r w:rsidRPr="00477E09">
        <w:rPr>
          <w:rFonts w:ascii="Arial" w:eastAsia="굴림" w:hAnsi="Arial" w:cs="Arial"/>
          <w:color w:val="111111"/>
          <w:spacing w:val="-15"/>
          <w:kern w:val="0"/>
          <w:sz w:val="26"/>
          <w:szCs w:val="26"/>
        </w:rPr>
        <w:br/>
      </w:r>
    </w:p>
    <w:p w14:paraId="391259E9" w14:textId="77777777" w:rsidR="00477E09" w:rsidRPr="00477E09" w:rsidRDefault="00477E09" w:rsidP="00477E09">
      <w:pPr>
        <w:widowControl/>
        <w:wordWrap/>
        <w:autoSpaceDE/>
        <w:autoSpaceDN/>
        <w:spacing w:after="0" w:line="240" w:lineRule="auto"/>
        <w:jc w:val="left"/>
        <w:rPr>
          <w:rFonts w:ascii="Arial" w:eastAsia="굴림" w:hAnsi="Arial" w:cs="Arial"/>
          <w:color w:val="111111"/>
          <w:spacing w:val="-15"/>
          <w:kern w:val="0"/>
          <w:sz w:val="26"/>
          <w:szCs w:val="26"/>
        </w:rPr>
      </w:pPr>
      <w:r w:rsidRPr="00477E09">
        <w:rPr>
          <w:rFonts w:ascii="Arial" w:eastAsia="굴림" w:hAnsi="Arial" w:cs="Arial"/>
          <w:color w:val="111111"/>
          <w:spacing w:val="-15"/>
          <w:kern w:val="0"/>
          <w:sz w:val="26"/>
          <w:szCs w:val="26"/>
        </w:rPr>
        <w:t>금융권</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관계자는</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혼합형</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주택담보대출은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금융채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영향을</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많이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받기</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때문에</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채권시장이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안정화되면</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금리가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내려갈</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여지가</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있다</w:t>
      </w:r>
      <w:r w:rsidRPr="00477E09">
        <w:rPr>
          <w:rFonts w:ascii="Arial" w:eastAsia="굴림" w:hAnsi="Arial" w:cs="Arial"/>
          <w:color w:val="111111"/>
          <w:spacing w:val="-15"/>
          <w:kern w:val="0"/>
          <w:sz w:val="26"/>
          <w:szCs w:val="26"/>
        </w:rPr>
        <w:t>”</w:t>
      </w:r>
      <w:r w:rsidRPr="00477E09">
        <w:rPr>
          <w:rFonts w:ascii="Arial" w:eastAsia="굴림" w:hAnsi="Arial" w:cs="Arial"/>
          <w:color w:val="111111"/>
          <w:spacing w:val="-15"/>
          <w:kern w:val="0"/>
          <w:sz w:val="26"/>
          <w:szCs w:val="26"/>
        </w:rPr>
        <w:t>고</w:t>
      </w:r>
      <w:r w:rsidRPr="00477E09">
        <w:rPr>
          <w:rFonts w:ascii="Arial" w:eastAsia="굴림" w:hAnsi="Arial" w:cs="Arial"/>
          <w:color w:val="111111"/>
          <w:spacing w:val="-15"/>
          <w:kern w:val="0"/>
          <w:sz w:val="26"/>
          <w:szCs w:val="26"/>
        </w:rPr>
        <w:t xml:space="preserve"> </w:t>
      </w:r>
      <w:r w:rsidRPr="00477E09">
        <w:rPr>
          <w:rFonts w:ascii="Arial" w:eastAsia="굴림" w:hAnsi="Arial" w:cs="Arial"/>
          <w:color w:val="111111"/>
          <w:spacing w:val="-15"/>
          <w:kern w:val="0"/>
          <w:sz w:val="26"/>
          <w:szCs w:val="26"/>
        </w:rPr>
        <w:t>예상했다</w:t>
      </w:r>
      <w:r w:rsidRPr="00477E09">
        <w:rPr>
          <w:rFonts w:ascii="Arial" w:eastAsia="굴림" w:hAnsi="Arial" w:cs="Arial"/>
          <w:color w:val="111111"/>
          <w:spacing w:val="-15"/>
          <w:kern w:val="0"/>
          <w:sz w:val="26"/>
          <w:szCs w:val="26"/>
        </w:rPr>
        <w:t>.</w:t>
      </w:r>
    </w:p>
    <w:p w14:paraId="101009D4" w14:textId="77777777" w:rsidR="00477E09" w:rsidRDefault="00477E09">
      <w:pPr>
        <w:rPr>
          <w:rFonts w:ascii="맑은 고딕" w:eastAsia="맑은 고딕" w:hAnsi="맑은 고딕"/>
          <w:color w:val="222222"/>
          <w:spacing w:val="-12"/>
        </w:rPr>
      </w:pPr>
    </w:p>
    <w:p w14:paraId="5255B6BF" w14:textId="77777777" w:rsidR="00C62FA1" w:rsidRDefault="00C62FA1" w:rsidP="00C62FA1">
      <w:pPr>
        <w:pStyle w:val="1"/>
        <w:shd w:val="clear" w:color="auto" w:fill="FFFFFF"/>
        <w:spacing w:after="0"/>
        <w:rPr>
          <w:rFonts w:ascii="맑은 고딕" w:eastAsia="맑은 고딕" w:hAnsi="맑은 고딕"/>
          <w:color w:val="222222"/>
          <w:spacing w:val="-18"/>
          <w:sz w:val="54"/>
          <w:szCs w:val="54"/>
        </w:rPr>
      </w:pPr>
      <w:r>
        <w:rPr>
          <w:rFonts w:ascii="맑은 고딕" w:eastAsia="맑은 고딕" w:hAnsi="맑은 고딕" w:hint="eastAsia"/>
          <w:b/>
          <w:bCs/>
          <w:color w:val="222222"/>
          <w:spacing w:val="-18"/>
          <w:sz w:val="54"/>
          <w:szCs w:val="54"/>
        </w:rPr>
        <w:t>KT 임원 80명, 20억원 상당 자사주 11만주 매입</w:t>
      </w:r>
    </w:p>
    <w:p w14:paraId="3D50A816" w14:textId="77777777" w:rsidR="00C62FA1" w:rsidRDefault="00C62FA1">
      <w:pPr>
        <w:rPr>
          <w:rFonts w:ascii="맑은 고딕" w:eastAsia="맑은 고딕" w:hAnsi="맑은 고딕"/>
          <w:color w:val="222222"/>
          <w:spacing w:val="-6"/>
          <w:sz w:val="23"/>
          <w:szCs w:val="23"/>
          <w:shd w:val="clear" w:color="auto" w:fill="FFFFFF"/>
        </w:rPr>
      </w:pPr>
      <w:r>
        <w:rPr>
          <w:rFonts w:ascii="맑은 고딕" w:eastAsia="맑은 고딕" w:hAnsi="맑은 고딕" w:hint="eastAsia"/>
          <w:color w:val="222222"/>
          <w:spacing w:val="-6"/>
          <w:sz w:val="23"/>
          <w:szCs w:val="23"/>
          <w:shd w:val="clear" w:color="auto" w:fill="FFFFFF"/>
        </w:rPr>
        <w:t xml:space="preserve">KT는 </w:t>
      </w:r>
      <w:proofErr w:type="spellStart"/>
      <w:r>
        <w:rPr>
          <w:rFonts w:ascii="맑은 고딕" w:eastAsia="맑은 고딕" w:hAnsi="맑은 고딕" w:hint="eastAsia"/>
          <w:color w:val="222222"/>
          <w:spacing w:val="-6"/>
          <w:sz w:val="23"/>
          <w:szCs w:val="23"/>
          <w:shd w:val="clear" w:color="auto" w:fill="FFFFFF"/>
        </w:rPr>
        <w:t>구현모</w:t>
      </w:r>
      <w:proofErr w:type="spellEnd"/>
      <w:r>
        <w:rPr>
          <w:rFonts w:ascii="맑은 고딕" w:eastAsia="맑은 고딕" w:hAnsi="맑은 고딕" w:hint="eastAsia"/>
          <w:color w:val="222222"/>
          <w:spacing w:val="-6"/>
          <w:sz w:val="23"/>
          <w:szCs w:val="23"/>
          <w:shd w:val="clear" w:color="auto" w:fill="FFFFFF"/>
        </w:rPr>
        <w:t xml:space="preserve"> 대표이사를 비롯한 주요 임원 80명이 지난달 18일부터 장내 매수 방식으로 총 20억원 상당의 자사주를 매입했다고 2일 밝혔다.</w:t>
      </w:r>
      <w:r>
        <w:rPr>
          <w:rFonts w:ascii="맑은 고딕" w:eastAsia="맑은 고딕" w:hAnsi="맑은 고딕" w:hint="eastAsia"/>
          <w:color w:val="222222"/>
          <w:spacing w:val="-6"/>
          <w:sz w:val="23"/>
          <w:szCs w:val="23"/>
        </w:rPr>
        <w:br/>
      </w:r>
      <w:r>
        <w:rPr>
          <w:rFonts w:ascii="맑은 고딕" w:eastAsia="맑은 고딕" w:hAnsi="맑은 고딕" w:hint="eastAsia"/>
          <w:color w:val="222222"/>
          <w:spacing w:val="-6"/>
          <w:sz w:val="23"/>
          <w:szCs w:val="23"/>
        </w:rPr>
        <w:br/>
      </w:r>
      <w:r>
        <w:rPr>
          <w:rFonts w:ascii="맑은 고딕" w:eastAsia="맑은 고딕" w:hAnsi="맑은 고딕" w:hint="eastAsia"/>
          <w:color w:val="222222"/>
          <w:spacing w:val="-6"/>
          <w:sz w:val="23"/>
          <w:szCs w:val="23"/>
          <w:shd w:val="clear" w:color="auto" w:fill="FFFFFF"/>
        </w:rPr>
        <w:t xml:space="preserve">구 대표와 임원들은 최근 신종 코로나 바이러스 </w:t>
      </w:r>
      <w:proofErr w:type="spellStart"/>
      <w:r>
        <w:rPr>
          <w:rFonts w:ascii="맑은 고딕" w:eastAsia="맑은 고딕" w:hAnsi="맑은 고딕" w:hint="eastAsia"/>
          <w:color w:val="222222"/>
          <w:spacing w:val="-6"/>
          <w:sz w:val="23"/>
          <w:szCs w:val="23"/>
          <w:shd w:val="clear" w:color="auto" w:fill="FFFFFF"/>
        </w:rPr>
        <w:t>감염증</w:t>
      </w:r>
      <w:proofErr w:type="spellEnd"/>
      <w:r>
        <w:rPr>
          <w:rFonts w:ascii="맑은 고딕" w:eastAsia="맑은 고딕" w:hAnsi="맑은 고딕" w:hint="eastAsia"/>
          <w:color w:val="222222"/>
          <w:spacing w:val="-6"/>
          <w:sz w:val="23"/>
          <w:szCs w:val="23"/>
          <w:shd w:val="clear" w:color="auto" w:fill="FFFFFF"/>
        </w:rPr>
        <w:t>(코로나19)로 인한 대외 불확실성 확대로 주식 시장 변동성이 커졌지만, 최근 KT 주식이 기업가치 대비 과도하게 저평가됐다고 판단했다.</w:t>
      </w:r>
    </w:p>
    <w:p w14:paraId="5A4D20A4" w14:textId="77777777" w:rsidR="00C62FA1" w:rsidRPr="00C62FA1" w:rsidRDefault="00C62FA1" w:rsidP="00C62FA1">
      <w:pPr>
        <w:widowControl/>
        <w:wordWrap/>
        <w:autoSpaceDE/>
        <w:autoSpaceDN/>
        <w:spacing w:after="0" w:line="0" w:lineRule="auto"/>
        <w:ind w:left="150"/>
        <w:jc w:val="left"/>
        <w:rPr>
          <w:ins w:id="0" w:author="Unknown"/>
          <w:rFonts w:ascii="맑은 고딕" w:eastAsia="맑은 고딕" w:hAnsi="맑은 고딕" w:cs="굴림"/>
          <w:color w:val="222222"/>
          <w:spacing w:val="-6"/>
          <w:kern w:val="0"/>
          <w:sz w:val="23"/>
          <w:szCs w:val="23"/>
          <w:bdr w:val="none" w:sz="0" w:space="0" w:color="auto" w:frame="1"/>
          <w:shd w:val="clear" w:color="auto" w:fill="FFFFFF"/>
        </w:rPr>
      </w:pPr>
      <w:r w:rsidRPr="00C62FA1">
        <w:rPr>
          <w:rFonts w:ascii="맑은 고딕" w:eastAsia="맑은 고딕" w:hAnsi="맑은 고딕" w:cs="굴림" w:hint="eastAsia"/>
          <w:color w:val="222222"/>
          <w:spacing w:val="-6"/>
          <w:kern w:val="0"/>
          <w:sz w:val="23"/>
          <w:szCs w:val="23"/>
          <w:shd w:val="clear" w:color="auto" w:fill="FFFFFF"/>
        </w:rPr>
        <w:t>고객 중심 경영으로 회사 가치를</w:t>
      </w:r>
    </w:p>
    <w:p w14:paraId="5BEA2CD0" w14:textId="77777777" w:rsidR="00C62FA1" w:rsidRDefault="00C62FA1" w:rsidP="00C62FA1">
      <w:pPr>
        <w:rPr>
          <w:rFonts w:ascii="맑은 고딕" w:eastAsia="맑은 고딕" w:hAnsi="맑은 고딕" w:cs="굴림"/>
          <w:color w:val="222222"/>
          <w:spacing w:val="-6"/>
          <w:kern w:val="0"/>
          <w:sz w:val="23"/>
          <w:szCs w:val="23"/>
          <w:shd w:val="clear" w:color="auto" w:fill="FFFFFF"/>
        </w:rPr>
      </w:pPr>
      <w:r w:rsidRPr="00C62FA1">
        <w:rPr>
          <w:rFonts w:ascii="맑은 고딕" w:eastAsia="맑은 고딕" w:hAnsi="맑은 고딕" w:cs="굴림" w:hint="eastAsia"/>
          <w:color w:val="222222"/>
          <w:spacing w:val="-6"/>
          <w:kern w:val="0"/>
          <w:sz w:val="23"/>
          <w:szCs w:val="23"/>
          <w:shd w:val="clear" w:color="auto" w:fill="FFFFFF"/>
        </w:rPr>
        <w:t> 높여 더욱 성장할 수 있다는 자신감 아래 적극적인 자사주 매입에 나섰다는 게 회사 측 설명이다.</w:t>
      </w:r>
      <w:r w:rsidRPr="00C62FA1">
        <w:rPr>
          <w:rFonts w:ascii="맑은 고딕" w:eastAsia="맑은 고딕" w:hAnsi="맑은 고딕" w:cs="굴림" w:hint="eastAsia"/>
          <w:color w:val="222222"/>
          <w:spacing w:val="-6"/>
          <w:kern w:val="0"/>
          <w:sz w:val="23"/>
          <w:szCs w:val="23"/>
        </w:rPr>
        <w:br/>
      </w:r>
      <w:r w:rsidRPr="00C62FA1">
        <w:rPr>
          <w:rFonts w:ascii="맑은 고딕" w:eastAsia="맑은 고딕" w:hAnsi="맑은 고딕" w:cs="굴림" w:hint="eastAsia"/>
          <w:color w:val="222222"/>
          <w:spacing w:val="-6"/>
          <w:kern w:val="0"/>
          <w:sz w:val="23"/>
          <w:szCs w:val="23"/>
        </w:rPr>
        <w:br/>
      </w:r>
      <w:proofErr w:type="spellStart"/>
      <w:r w:rsidRPr="00C62FA1">
        <w:rPr>
          <w:rFonts w:ascii="맑은 고딕" w:eastAsia="맑은 고딕" w:hAnsi="맑은 고딕" w:cs="굴림" w:hint="eastAsia"/>
          <w:color w:val="222222"/>
          <w:spacing w:val="-6"/>
          <w:kern w:val="0"/>
          <w:sz w:val="23"/>
          <w:szCs w:val="23"/>
          <w:shd w:val="clear" w:color="auto" w:fill="FFFFFF"/>
        </w:rPr>
        <w:t>윤경근</w:t>
      </w:r>
      <w:proofErr w:type="spellEnd"/>
      <w:r w:rsidRPr="00C62FA1">
        <w:rPr>
          <w:rFonts w:ascii="맑은 고딕" w:eastAsia="맑은 고딕" w:hAnsi="맑은 고딕" w:cs="굴림" w:hint="eastAsia"/>
          <w:color w:val="222222"/>
          <w:spacing w:val="-6"/>
          <w:kern w:val="0"/>
          <w:sz w:val="23"/>
          <w:szCs w:val="23"/>
          <w:shd w:val="clear" w:color="auto" w:fill="FFFFFF"/>
        </w:rPr>
        <w:t xml:space="preserve"> KT CFO(재무실장)는 "새로운 대표 취임과 5G</w:t>
      </w:r>
      <w:r w:rsidRPr="00C62FA1">
        <w:rPr>
          <w:rFonts w:ascii="맑은 고딕" w:eastAsia="맑은 고딕" w:hAnsi="맑은 고딕" w:cs="굴림" w:hint="eastAsia"/>
          <w:b/>
          <w:bCs/>
          <w:color w:val="222222"/>
          <w:spacing w:val="-6"/>
          <w:kern w:val="0"/>
          <w:sz w:val="23"/>
          <w:szCs w:val="23"/>
          <w:bdr w:val="none" w:sz="0" w:space="0" w:color="auto" w:frame="1"/>
          <w:shd w:val="clear" w:color="auto" w:fill="FFFFFF"/>
        </w:rPr>
        <w:t>·</w:t>
      </w:r>
      <w:r w:rsidRPr="00C62FA1">
        <w:rPr>
          <w:rFonts w:ascii="맑은 고딕" w:eastAsia="맑은 고딕" w:hAnsi="맑은 고딕" w:cs="굴림" w:hint="eastAsia"/>
          <w:color w:val="222222"/>
          <w:spacing w:val="-6"/>
          <w:kern w:val="0"/>
          <w:sz w:val="23"/>
          <w:szCs w:val="23"/>
          <w:shd w:val="clear" w:color="auto" w:fill="FFFFFF"/>
        </w:rPr>
        <w:t xml:space="preserve">AI 기반의 산업 환경 변화는 KT가 </w:t>
      </w:r>
      <w:proofErr w:type="spellStart"/>
      <w:r w:rsidRPr="00C62FA1">
        <w:rPr>
          <w:rFonts w:ascii="맑은 고딕" w:eastAsia="맑은 고딕" w:hAnsi="맑은 고딕" w:cs="굴림" w:hint="eastAsia"/>
          <w:color w:val="222222"/>
          <w:spacing w:val="-6"/>
          <w:kern w:val="0"/>
          <w:sz w:val="23"/>
          <w:szCs w:val="23"/>
          <w:shd w:val="clear" w:color="auto" w:fill="FFFFFF"/>
        </w:rPr>
        <w:t>통신</w:t>
      </w:r>
      <w:r w:rsidRPr="00C62FA1">
        <w:rPr>
          <w:rFonts w:ascii="맑은 고딕" w:eastAsia="맑은 고딕" w:hAnsi="맑은 고딕" w:cs="굴림" w:hint="eastAsia"/>
          <w:b/>
          <w:bCs/>
          <w:color w:val="222222"/>
          <w:spacing w:val="-6"/>
          <w:kern w:val="0"/>
          <w:sz w:val="23"/>
          <w:szCs w:val="23"/>
          <w:bdr w:val="none" w:sz="0" w:space="0" w:color="auto" w:frame="1"/>
          <w:shd w:val="clear" w:color="auto" w:fill="FFFFFF"/>
        </w:rPr>
        <w:t>·</w:t>
      </w:r>
      <w:r w:rsidRPr="00C62FA1">
        <w:rPr>
          <w:rFonts w:ascii="맑은 고딕" w:eastAsia="맑은 고딕" w:hAnsi="맑은 고딕" w:cs="굴림" w:hint="eastAsia"/>
          <w:color w:val="222222"/>
          <w:spacing w:val="-6"/>
          <w:kern w:val="0"/>
          <w:sz w:val="23"/>
          <w:szCs w:val="23"/>
          <w:shd w:val="clear" w:color="auto" w:fill="FFFFFF"/>
        </w:rPr>
        <w:t>플랫폼시장을</w:t>
      </w:r>
      <w:proofErr w:type="spellEnd"/>
      <w:r w:rsidRPr="00C62FA1">
        <w:rPr>
          <w:rFonts w:ascii="맑은 고딕" w:eastAsia="맑은 고딕" w:hAnsi="맑은 고딕" w:cs="굴림" w:hint="eastAsia"/>
          <w:color w:val="222222"/>
          <w:spacing w:val="-6"/>
          <w:kern w:val="0"/>
          <w:sz w:val="23"/>
          <w:szCs w:val="23"/>
          <w:shd w:val="clear" w:color="auto" w:fill="FFFFFF"/>
        </w:rPr>
        <w:t xml:space="preserve"> 이끌고 리더십을 강화할 수 있는 좋은 기반이 될 것"이라며 "임원 자사주 매입으로 책임 경영을 강화해 기업가치 제고에 최선을 다하겠다"고 말했다.</w:t>
      </w:r>
    </w:p>
    <w:p w14:paraId="41C5FD5B" w14:textId="77777777" w:rsidR="00E17FC8" w:rsidRDefault="00E17FC8" w:rsidP="00C62FA1">
      <w:pPr>
        <w:rPr>
          <w:rFonts w:ascii="맑은 고딕" w:eastAsia="맑은 고딕" w:hAnsi="맑은 고딕"/>
          <w:b/>
          <w:bCs/>
          <w:color w:val="222222"/>
          <w:spacing w:val="-48"/>
          <w:sz w:val="48"/>
          <w:szCs w:val="48"/>
          <w:shd w:val="clear" w:color="auto" w:fill="FFFFFF"/>
        </w:rPr>
      </w:pPr>
      <w:r>
        <w:rPr>
          <w:rFonts w:ascii="맑은 고딕" w:eastAsia="맑은 고딕" w:hAnsi="맑은 고딕" w:hint="eastAsia"/>
          <w:b/>
          <w:bCs/>
          <w:color w:val="222222"/>
          <w:spacing w:val="-48"/>
          <w:sz w:val="48"/>
          <w:szCs w:val="48"/>
          <w:shd w:val="clear" w:color="auto" w:fill="FFFFFF"/>
        </w:rPr>
        <w:t>한은 4월에 기준금리 동결할까…'진짜' 양적완화는 언제</w:t>
      </w:r>
    </w:p>
    <w:p w14:paraId="63956512" w14:textId="77777777" w:rsidR="0083195D" w:rsidRDefault="00E17FC8" w:rsidP="00C62FA1">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(서울=</w:t>
      </w:r>
      <w:proofErr w:type="spellStart"/>
      <w:r>
        <w:rPr>
          <w:rFonts w:ascii="맑은 고딕" w:eastAsia="맑은 고딕" w:hAnsi="맑은 고딕" w:hint="eastAsia"/>
          <w:color w:val="222222"/>
          <w:shd w:val="clear" w:color="auto" w:fill="FFFFFF"/>
        </w:rPr>
        <w:t>연합인포맥스</w:t>
      </w:r>
      <w:proofErr w:type="spellEnd"/>
      <w:r>
        <w:rPr>
          <w:rFonts w:ascii="맑은 고딕" w:eastAsia="맑은 고딕" w:hAnsi="맑은 고딕" w:hint="eastAsia"/>
          <w:color w:val="222222"/>
          <w:shd w:val="clear" w:color="auto" w:fill="FFFFFF"/>
        </w:rPr>
        <w:t xml:space="preserve">) </w:t>
      </w:r>
      <w:proofErr w:type="spellStart"/>
      <w:r>
        <w:rPr>
          <w:rFonts w:ascii="맑은 고딕" w:eastAsia="맑은 고딕" w:hAnsi="맑은 고딕" w:hint="eastAsia"/>
          <w:color w:val="222222"/>
          <w:shd w:val="clear" w:color="auto" w:fill="FFFFFF"/>
        </w:rPr>
        <w:t>한종화</w:t>
      </w:r>
      <w:proofErr w:type="spellEnd"/>
      <w:r>
        <w:rPr>
          <w:rFonts w:ascii="맑은 고딕" w:eastAsia="맑은 고딕" w:hAnsi="맑은 고딕" w:hint="eastAsia"/>
          <w:color w:val="222222"/>
          <w:shd w:val="clear" w:color="auto" w:fill="FFFFFF"/>
        </w:rPr>
        <w:t xml:space="preserve"> 기자 = 지난 3월 16일 개최된 임시 금융통화위원회 의사록이 공개되면서 한국은행이 4월 금통위에서 기준금리를 동결할 것이라는 전망이 강화되고 있다.</w:t>
      </w:r>
      <w:r>
        <w:rPr>
          <w:rFonts w:ascii="맑은 고딕" w:eastAsia="맑은 고딕" w:hAnsi="맑은 고딕" w:hint="eastAsia"/>
          <w:color w:val="222222"/>
        </w:rPr>
        <w:br/>
      </w:r>
      <w:r>
        <w:rPr>
          <w:rFonts w:ascii="맑은 고딕" w:eastAsia="맑은 고딕" w:hAnsi="맑은 고딕" w:hint="eastAsia"/>
          <w:color w:val="222222"/>
        </w:rPr>
        <w:lastRenderedPageBreak/>
        <w:br/>
      </w:r>
      <w:r>
        <w:rPr>
          <w:rFonts w:ascii="맑은 고딕" w:eastAsia="맑은 고딕" w:hAnsi="맑은 고딕" w:hint="eastAsia"/>
          <w:color w:val="222222"/>
          <w:shd w:val="clear" w:color="auto" w:fill="FFFFFF"/>
        </w:rPr>
        <w:t xml:space="preserve">시장 일각에서는 한은이 </w:t>
      </w:r>
      <w:proofErr w:type="spellStart"/>
      <w:r>
        <w:rPr>
          <w:rFonts w:ascii="맑은 고딕" w:eastAsia="맑은 고딕" w:hAnsi="맑은 고딕" w:hint="eastAsia"/>
          <w:color w:val="222222"/>
          <w:shd w:val="clear" w:color="auto" w:fill="FFFFFF"/>
        </w:rPr>
        <w:t>국고채</w:t>
      </w:r>
      <w:proofErr w:type="spellEnd"/>
      <w:r>
        <w:rPr>
          <w:rFonts w:ascii="맑은 고딕" w:eastAsia="맑은 고딕" w:hAnsi="맑은 고딕" w:hint="eastAsia"/>
          <w:color w:val="222222"/>
          <w:shd w:val="clear" w:color="auto" w:fill="FFFFFF"/>
        </w:rPr>
        <w:t xml:space="preserve"> 단순매입 확대 등 진정한 의미의 양적완화 조치를 내놓아야 한다고 주장하고 있는데, 이를 위한 선결 조치로 꼽히는 기준금리 인하가 미뤄진다면 양적완화의 시행 여부도 당분간 불확실한 상태로 남을 것으로 보인다.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2일 금융시장에 따르면 한은 금통위는 지난 3월 31일 공개한 임시 금통위 의사록에서 향후 정책에 대해 특별한 시사점을 주지 않았다.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비둘기적으로 해석할 수 있는 부분은 두 번째로 의견을 개진한 금융통화위원이 "앞으로도 위기국면에서의 통화정책은 탄력적으로 운용되는 것이 바람직할 것으로 판단한다"고 언급한 정도다.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자산운용사의 한 채권 운용역은 "의사록에서 딱히 </w:t>
      </w:r>
      <w:proofErr w:type="spellStart"/>
      <w:r>
        <w:rPr>
          <w:rFonts w:ascii="맑은 고딕" w:eastAsia="맑은 고딕" w:hAnsi="맑은 고딕" w:hint="eastAsia"/>
          <w:color w:val="222222"/>
          <w:shd w:val="clear" w:color="auto" w:fill="FFFFFF"/>
        </w:rPr>
        <w:t>비둘기적인</w:t>
      </w:r>
      <w:proofErr w:type="spellEnd"/>
      <w:r>
        <w:rPr>
          <w:rFonts w:ascii="맑은 고딕" w:eastAsia="맑은 고딕" w:hAnsi="맑은 고딕" w:hint="eastAsia"/>
          <w:color w:val="222222"/>
          <w:shd w:val="clear" w:color="auto" w:fill="FFFFFF"/>
        </w:rPr>
        <w:t xml:space="preserve"> 입장이 나타나지 않았다"</w:t>
      </w:r>
      <w:proofErr w:type="spellStart"/>
      <w:r>
        <w:rPr>
          <w:rFonts w:ascii="맑은 고딕" w:eastAsia="맑은 고딕" w:hAnsi="맑은 고딕" w:hint="eastAsia"/>
          <w:color w:val="222222"/>
          <w:shd w:val="clear" w:color="auto" w:fill="FFFFFF"/>
        </w:rPr>
        <w:t>며</w:t>
      </w:r>
      <w:proofErr w:type="spellEnd"/>
      <w:r>
        <w:rPr>
          <w:rFonts w:ascii="맑은 고딕" w:eastAsia="맑은 고딕" w:hAnsi="맑은 고딕" w:hint="eastAsia"/>
          <w:color w:val="222222"/>
          <w:shd w:val="clear" w:color="auto" w:fill="FFFFFF"/>
        </w:rPr>
        <w:t xml:space="preserve"> "금통위가 기준금리를 인하한다면 4월이 아닌 5월 가능성이 더 커 보인다"고 말했다.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그는 이어 "다만 5월도 현재 시점에서 예측하기는 불확실성이 너무 크다"고 덧붙였다.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기준금리를 인하한 뒤 환율의 불안이 나타난 점도 향후 기준금리 추가 인하를 제약하는 요인이다.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달러-원 환율은 한은이 기준금리를 50bp 인하한 3월 16일 1,211.0원을 나타냈다가 사흘 뒤인 19일 장중 1,296.0원까지 급등했다. 달러-원이 다소 안정을 찾은 시점은 한은이 한미 </w:t>
      </w:r>
      <w:proofErr w:type="spellStart"/>
      <w:r>
        <w:rPr>
          <w:rFonts w:ascii="맑은 고딕" w:eastAsia="맑은 고딕" w:hAnsi="맑은 고딕" w:hint="eastAsia"/>
          <w:color w:val="222222"/>
          <w:shd w:val="clear" w:color="auto" w:fill="FFFFFF"/>
        </w:rPr>
        <w:t>통화스와프</w:t>
      </w:r>
      <w:proofErr w:type="spellEnd"/>
      <w:r>
        <w:rPr>
          <w:rFonts w:ascii="맑은 고딕" w:eastAsia="맑은 고딕" w:hAnsi="맑은 고딕" w:hint="eastAsia"/>
          <w:color w:val="222222"/>
          <w:shd w:val="clear" w:color="auto" w:fill="FFFFFF"/>
        </w:rPr>
        <w:t xml:space="preserve"> 협정 체결을 발표한 다음날인 3월 20일부터다.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한은이 4월 금통위에서 기준금리를 동결한다면 전문가들이 주장하는 의미의 진정한 양적완화 조치도 연기된다는 의미가 있다.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현재 시장 일각에서는 한은이 내놓은 무제한 환매조건부채권(RP) 매입이 양적완화가 아니라는 비판이 나온다.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RP 매입이 단기자금시장의 안정에 치중했기 때문에 장기금리를 통제하기 어렵고, RP 매입의 대상 채권도 시장에서 처분이 비교적 수월한 채권을 대상으로 했다는 분석이다.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현재 금융시장에서는 회사채나 기업어음(CP) 등이 매수자를 찾기 어려운 불안 증세가 나타나고 있지만 한은은 이를 RP 매입이나 적격담보 대상에서 제외하고 있다.</w:t>
      </w:r>
      <w:r>
        <w:rPr>
          <w:rFonts w:ascii="맑은 고딕" w:eastAsia="맑은 고딕" w:hAnsi="맑은 고딕" w:hint="eastAsia"/>
          <w:color w:val="222222"/>
        </w:rPr>
        <w:br/>
      </w:r>
      <w:r>
        <w:rPr>
          <w:rFonts w:ascii="맑은 고딕" w:eastAsia="맑은 고딕" w:hAnsi="맑은 고딕" w:hint="eastAsia"/>
          <w:color w:val="222222"/>
        </w:rPr>
        <w:br/>
      </w:r>
      <w:proofErr w:type="spellStart"/>
      <w:r>
        <w:rPr>
          <w:rFonts w:ascii="맑은 고딕" w:eastAsia="맑은 고딕" w:hAnsi="맑은 고딕" w:hint="eastAsia"/>
          <w:color w:val="222222"/>
          <w:shd w:val="clear" w:color="auto" w:fill="FFFFFF"/>
        </w:rPr>
        <w:t>문홍철</w:t>
      </w:r>
      <w:proofErr w:type="spellEnd"/>
      <w:r>
        <w:rPr>
          <w:rFonts w:ascii="맑은 고딕" w:eastAsia="맑은 고딕" w:hAnsi="맑은 고딕" w:hint="eastAsia"/>
          <w:color w:val="222222"/>
          <w:shd w:val="clear" w:color="auto" w:fill="FFFFFF"/>
        </w:rPr>
        <w:t xml:space="preserve"> DB금융투자 연구원은 "무제한 한국형 양적완화는 실제로 무제한도 아니고 양적완화는 더더욱 아니다"</w:t>
      </w:r>
      <w:proofErr w:type="spellStart"/>
      <w:r>
        <w:rPr>
          <w:rFonts w:ascii="맑은 고딕" w:eastAsia="맑은 고딕" w:hAnsi="맑은 고딕" w:hint="eastAsia"/>
          <w:color w:val="222222"/>
          <w:shd w:val="clear" w:color="auto" w:fill="FFFFFF"/>
        </w:rPr>
        <w:t>라며</w:t>
      </w:r>
      <w:proofErr w:type="spellEnd"/>
      <w:r>
        <w:rPr>
          <w:rFonts w:ascii="맑은 고딕" w:eastAsia="맑은 고딕" w:hAnsi="맑은 고딕" w:hint="eastAsia"/>
          <w:color w:val="222222"/>
          <w:shd w:val="clear" w:color="auto" w:fill="FFFFFF"/>
        </w:rPr>
        <w:t xml:space="preserve"> "금융기관의 RP 담보 채권이 무한한지, 장기금리를 통제하는지, 금융기관 자산</w:t>
      </w:r>
      <w:r>
        <w:rPr>
          <w:rFonts w:ascii="맑은 고딕" w:eastAsia="맑은 고딕" w:hAnsi="맑은 고딕" w:hint="eastAsia"/>
          <w:color w:val="222222"/>
          <w:shd w:val="clear" w:color="auto" w:fill="FFFFFF"/>
        </w:rPr>
        <w:lastRenderedPageBreak/>
        <w:t>이 현금화 되는지를 생각해 보면 된다"고 말했다. 세 가지 조건이 모두 아니라는 뜻이다.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시장이 생각하는 양적완화는 장기금리를 통제하기 위해 한은이 대규모 </w:t>
      </w:r>
      <w:proofErr w:type="spellStart"/>
      <w:r>
        <w:rPr>
          <w:rFonts w:ascii="맑은 고딕" w:eastAsia="맑은 고딕" w:hAnsi="맑은 고딕" w:hint="eastAsia"/>
          <w:color w:val="222222"/>
          <w:shd w:val="clear" w:color="auto" w:fill="FFFFFF"/>
        </w:rPr>
        <w:t>국고채</w:t>
      </w:r>
      <w:proofErr w:type="spellEnd"/>
      <w:r>
        <w:rPr>
          <w:rFonts w:ascii="맑은 고딕" w:eastAsia="맑은 고딕" w:hAnsi="맑은 고딕" w:hint="eastAsia"/>
          <w:color w:val="222222"/>
          <w:shd w:val="clear" w:color="auto" w:fill="FFFFFF"/>
        </w:rPr>
        <w:t xml:space="preserve"> 단순매입에 나서는 방식이다. 다만 0.75%인 현재 기준금리를 제로에 근접한 수준으로 내리지 않은 상태에서 </w:t>
      </w:r>
      <w:proofErr w:type="spellStart"/>
      <w:r>
        <w:rPr>
          <w:rFonts w:ascii="맑은 고딕" w:eastAsia="맑은 고딕" w:hAnsi="맑은 고딕" w:hint="eastAsia"/>
          <w:color w:val="222222"/>
          <w:shd w:val="clear" w:color="auto" w:fill="FFFFFF"/>
        </w:rPr>
        <w:t>국고채</w:t>
      </w:r>
      <w:proofErr w:type="spellEnd"/>
      <w:r>
        <w:rPr>
          <w:rFonts w:ascii="맑은 고딕" w:eastAsia="맑은 고딕" w:hAnsi="맑은 고딕" w:hint="eastAsia"/>
          <w:color w:val="222222"/>
          <w:shd w:val="clear" w:color="auto" w:fill="FFFFFF"/>
        </w:rPr>
        <w:t xml:space="preserve"> 매입으로 금리를 낮추는 데는 한계가 있다.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한은이 실제로 양적완화에 나설 의사가 있다면 기준금리의 추가 인하가 선제 조치가 될 것이라는 의미다.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이미선 하나금융투자 연구원은 "기준금리가 제로금리 부근인 0.25% 정도까지 도달한 이후 필요하면 </w:t>
      </w:r>
      <w:proofErr w:type="spellStart"/>
      <w:r>
        <w:rPr>
          <w:rFonts w:ascii="맑은 고딕" w:eastAsia="맑은 고딕" w:hAnsi="맑은 고딕" w:hint="eastAsia"/>
          <w:color w:val="222222"/>
          <w:shd w:val="clear" w:color="auto" w:fill="FFFFFF"/>
        </w:rPr>
        <w:t>국고채</w:t>
      </w:r>
      <w:proofErr w:type="spellEnd"/>
      <w:r>
        <w:rPr>
          <w:rFonts w:ascii="맑은 고딕" w:eastAsia="맑은 고딕" w:hAnsi="맑은 고딕" w:hint="eastAsia"/>
          <w:color w:val="222222"/>
          <w:shd w:val="clear" w:color="auto" w:fill="FFFFFF"/>
        </w:rPr>
        <w:t xml:space="preserve"> 매입으로 갈 것"이라며 "아직은 기준금리를 인하할 카드가 더 남아있다"고 말했다.</w:t>
      </w:r>
      <w:r>
        <w:rPr>
          <w:rFonts w:ascii="맑은 고딕" w:eastAsia="맑은 고딕" w:hAnsi="맑은 고딕" w:hint="eastAsia"/>
          <w:color w:val="222222"/>
        </w:rPr>
        <w:br/>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 xml:space="preserve">이 연구원은 "현재 </w:t>
      </w:r>
      <w:proofErr w:type="spellStart"/>
      <w:r>
        <w:rPr>
          <w:rFonts w:ascii="맑은 고딕" w:eastAsia="맑은 고딕" w:hAnsi="맑은 고딕" w:hint="eastAsia"/>
          <w:color w:val="222222"/>
          <w:shd w:val="clear" w:color="auto" w:fill="FFFFFF"/>
        </w:rPr>
        <w:t>국고채</w:t>
      </w:r>
      <w:proofErr w:type="spellEnd"/>
      <w:r>
        <w:rPr>
          <w:rFonts w:ascii="맑은 고딕" w:eastAsia="맑은 고딕" w:hAnsi="맑은 고딕" w:hint="eastAsia"/>
          <w:color w:val="222222"/>
          <w:shd w:val="clear" w:color="auto" w:fill="FFFFFF"/>
        </w:rPr>
        <w:t xml:space="preserve"> 단순매입 정책은 금리가 특이하게 급등하는 상황에서 (일시적으로) 국고채를 매입하는 방식이 될 것"이라고 말했다.</w:t>
      </w:r>
      <w:r>
        <w:rPr>
          <w:rFonts w:ascii="맑은 고딕" w:eastAsia="맑은 고딕" w:hAnsi="맑은 고딕" w:hint="eastAsia"/>
          <w:color w:val="222222"/>
        </w:rPr>
        <w:br/>
      </w:r>
      <w:r>
        <w:rPr>
          <w:rFonts w:ascii="맑은 고딕" w:eastAsia="맑은 고딕" w:hAnsi="맑은 고딕" w:hint="eastAsia"/>
          <w:color w:val="222222"/>
        </w:rPr>
        <w:br/>
      </w:r>
      <w:proofErr w:type="gramStart"/>
      <w:r>
        <w:rPr>
          <w:rFonts w:ascii="맑은 고딕" w:eastAsia="맑은 고딕" w:hAnsi="맑은 고딕" w:hint="eastAsia"/>
          <w:color w:val="222222"/>
          <w:shd w:val="clear" w:color="auto" w:fill="FFFFFF"/>
        </w:rPr>
        <w:t>출처 :</w:t>
      </w:r>
      <w:proofErr w:type="gramEnd"/>
      <w:r>
        <w:rPr>
          <w:rFonts w:ascii="맑은 고딕" w:eastAsia="맑은 고딕" w:hAnsi="맑은 고딕" w:hint="eastAsia"/>
          <w:color w:val="222222"/>
          <w:shd w:val="clear" w:color="auto" w:fill="FFFFFF"/>
        </w:rPr>
        <w:t xml:space="preserve"> </w:t>
      </w:r>
      <w:proofErr w:type="spellStart"/>
      <w:r>
        <w:rPr>
          <w:rFonts w:ascii="맑은 고딕" w:eastAsia="맑은 고딕" w:hAnsi="맑은 고딕" w:hint="eastAsia"/>
          <w:color w:val="222222"/>
          <w:shd w:val="clear" w:color="auto" w:fill="FFFFFF"/>
        </w:rPr>
        <w:t>연합인포맥스</w:t>
      </w:r>
      <w:proofErr w:type="spellEnd"/>
      <w:r>
        <w:rPr>
          <w:rFonts w:ascii="맑은 고딕" w:eastAsia="맑은 고딕" w:hAnsi="맑은 고딕" w:hint="eastAsia"/>
          <w:color w:val="222222"/>
          <w:shd w:val="clear" w:color="auto" w:fill="FFFFFF"/>
        </w:rPr>
        <w:t>(http://news.einfomax.co.kr)</w:t>
      </w:r>
    </w:p>
    <w:p w14:paraId="75535BA5" w14:textId="77777777" w:rsidR="0083195D" w:rsidRDefault="0083195D">
      <w:pPr>
        <w:widowControl/>
        <w:wordWrap/>
        <w:autoSpaceDE/>
        <w:autoSpaceDN/>
        <w:rPr>
          <w:rFonts w:ascii="맑은 고딕" w:eastAsia="맑은 고딕" w:hAnsi="맑은 고딕"/>
          <w:color w:val="222222"/>
          <w:shd w:val="clear" w:color="auto" w:fill="FFFFFF"/>
        </w:rPr>
      </w:pPr>
      <w:r>
        <w:rPr>
          <w:rFonts w:ascii="맑은 고딕" w:eastAsia="맑은 고딕" w:hAnsi="맑은 고딕"/>
          <w:color w:val="222222"/>
          <w:shd w:val="clear" w:color="auto" w:fill="FFFFFF"/>
        </w:rPr>
        <w:br w:type="page"/>
      </w:r>
    </w:p>
    <w:p w14:paraId="19EFCFAA" w14:textId="77777777" w:rsidR="0083195D" w:rsidRDefault="0083195D" w:rsidP="0083195D">
      <w:pPr>
        <w:pStyle w:val="2"/>
        <w:shd w:val="clear" w:color="auto" w:fill="FFFFFF"/>
        <w:spacing w:after="0" w:line="288" w:lineRule="atLeast"/>
        <w:textAlignment w:val="baseline"/>
        <w:rPr>
          <w:rFonts w:ascii="맑은 고딕" w:eastAsia="맑은 고딕" w:hAnsi="맑은 고딕"/>
          <w:color w:val="333333"/>
          <w:spacing w:val="-15"/>
          <w:sz w:val="53"/>
          <w:szCs w:val="53"/>
        </w:rPr>
      </w:pPr>
      <w:r>
        <w:rPr>
          <w:rFonts w:ascii="맑은 고딕" w:eastAsia="맑은 고딕" w:hAnsi="맑은 고딕" w:hint="eastAsia"/>
          <w:color w:val="333333"/>
          <w:spacing w:val="-15"/>
          <w:sz w:val="53"/>
          <w:szCs w:val="53"/>
        </w:rPr>
        <w:lastRenderedPageBreak/>
        <w:t xml:space="preserve">"한국판 </w:t>
      </w:r>
      <w:proofErr w:type="gramStart"/>
      <w:r>
        <w:rPr>
          <w:rFonts w:ascii="맑은 고딕" w:eastAsia="맑은 고딕" w:hAnsi="맑은 고딕" w:hint="eastAsia"/>
          <w:color w:val="333333"/>
          <w:spacing w:val="-15"/>
          <w:sz w:val="53"/>
          <w:szCs w:val="53"/>
        </w:rPr>
        <w:t>양적완화?…</w:t>
      </w:r>
      <w:proofErr w:type="gramEnd"/>
      <w:r>
        <w:rPr>
          <w:rFonts w:ascii="맑은 고딕" w:eastAsia="맑은 고딕" w:hAnsi="맑은 고딕" w:hint="eastAsia"/>
          <w:color w:val="333333"/>
          <w:spacing w:val="-15"/>
          <w:sz w:val="53"/>
          <w:szCs w:val="53"/>
        </w:rPr>
        <w:t>시장금리 안정 의지 제한적"</w:t>
      </w:r>
    </w:p>
    <w:p w14:paraId="1FFE7704" w14:textId="77777777" w:rsidR="00E17FC8" w:rsidRDefault="0083195D" w:rsidP="00C62FA1">
      <w:pPr>
        <w:rPr>
          <w:rFonts w:ascii="맑은 고딕" w:eastAsia="맑은 고딕" w:hAnsi="맑은 고딕"/>
          <w:color w:val="333333"/>
          <w:spacing w:val="-15"/>
          <w:sz w:val="26"/>
          <w:szCs w:val="26"/>
          <w:shd w:val="clear" w:color="auto" w:fill="FFFFFF"/>
        </w:rPr>
      </w:pPr>
      <w:r>
        <w:rPr>
          <w:rFonts w:ascii="맑은 고딕" w:eastAsia="맑은 고딕" w:hAnsi="맑은 고딕" w:hint="eastAsia"/>
          <w:color w:val="333333"/>
          <w:spacing w:val="-15"/>
          <w:sz w:val="26"/>
          <w:szCs w:val="26"/>
          <w:shd w:val="clear" w:color="auto" w:fill="FFFFFF"/>
        </w:rPr>
        <w:t>[</w:t>
      </w:r>
      <w:proofErr w:type="spellStart"/>
      <w:r>
        <w:rPr>
          <w:rFonts w:ascii="맑은 고딕" w:eastAsia="맑은 고딕" w:hAnsi="맑은 고딕" w:hint="eastAsia"/>
          <w:color w:val="333333"/>
          <w:spacing w:val="-15"/>
          <w:sz w:val="26"/>
          <w:szCs w:val="26"/>
          <w:shd w:val="clear" w:color="auto" w:fill="FFFFFF"/>
        </w:rPr>
        <w:t>이데일리</w:t>
      </w:r>
      <w:proofErr w:type="spellEnd"/>
      <w:r>
        <w:rPr>
          <w:rFonts w:ascii="맑은 고딕" w:eastAsia="맑은 고딕" w:hAnsi="맑은 고딕" w:hint="eastAsia"/>
          <w:color w:val="333333"/>
          <w:spacing w:val="-15"/>
          <w:sz w:val="26"/>
          <w:szCs w:val="26"/>
          <w:shd w:val="clear" w:color="auto" w:fill="FFFFFF"/>
        </w:rPr>
        <w:t xml:space="preserve"> </w:t>
      </w:r>
      <w:proofErr w:type="spellStart"/>
      <w:r>
        <w:rPr>
          <w:rFonts w:ascii="맑은 고딕" w:eastAsia="맑은 고딕" w:hAnsi="맑은 고딕" w:hint="eastAsia"/>
          <w:color w:val="333333"/>
          <w:spacing w:val="-15"/>
          <w:sz w:val="26"/>
          <w:szCs w:val="26"/>
          <w:shd w:val="clear" w:color="auto" w:fill="FFFFFF"/>
        </w:rPr>
        <w:t>김재은</w:t>
      </w:r>
      <w:proofErr w:type="spellEnd"/>
      <w:r>
        <w:rPr>
          <w:rFonts w:ascii="맑은 고딕" w:eastAsia="맑은 고딕" w:hAnsi="맑은 고딕" w:hint="eastAsia"/>
          <w:color w:val="333333"/>
          <w:spacing w:val="-15"/>
          <w:sz w:val="26"/>
          <w:szCs w:val="26"/>
          <w:shd w:val="clear" w:color="auto" w:fill="FFFFFF"/>
        </w:rPr>
        <w:t xml:space="preserve"> 기자] 한국은행과 금융당국 등의 거듭된 행보에도 불구하고 채권시장이 안정을 찾기까지는 시간이 필요하다는 분석이 제기됐다. 한은의 시장금리 안정에 대한 의지가 제한적이어서 시장참가자들이 느끼는 온도차가 크다는 것이다.</w:t>
      </w:r>
    </w:p>
    <w:p w14:paraId="00288828" w14:textId="77777777" w:rsidR="0083195D" w:rsidRDefault="0083195D" w:rsidP="00C62FA1">
      <w:pPr>
        <w:rPr>
          <w:rFonts w:ascii="맑은 고딕" w:eastAsia="맑은 고딕" w:hAnsi="맑은 고딕"/>
          <w:color w:val="333333"/>
          <w:spacing w:val="-15"/>
          <w:sz w:val="26"/>
          <w:szCs w:val="26"/>
          <w:shd w:val="clear" w:color="auto" w:fill="FFFFFF"/>
        </w:rPr>
      </w:pPr>
      <w:proofErr w:type="spellStart"/>
      <w:r>
        <w:rPr>
          <w:rFonts w:ascii="맑은 고딕" w:eastAsia="맑은 고딕" w:hAnsi="맑은 고딕" w:hint="eastAsia"/>
          <w:color w:val="333333"/>
          <w:spacing w:val="-15"/>
          <w:sz w:val="26"/>
          <w:szCs w:val="26"/>
          <w:shd w:val="clear" w:color="auto" w:fill="FFFFFF"/>
        </w:rPr>
        <w:t>공동락</w:t>
      </w:r>
      <w:proofErr w:type="spellEnd"/>
      <w:r>
        <w:rPr>
          <w:rFonts w:ascii="맑은 고딕" w:eastAsia="맑은 고딕" w:hAnsi="맑은 고딕" w:hint="eastAsia"/>
          <w:color w:val="333333"/>
          <w:spacing w:val="-15"/>
          <w:sz w:val="26"/>
          <w:szCs w:val="26"/>
          <w:shd w:val="clear" w:color="auto" w:fill="FFFFFF"/>
        </w:rPr>
        <w:t xml:space="preserve"> 대신증권 연구원은 6일 보고서에서 “3월 긴급 금통위를 통한 </w:t>
      </w:r>
      <w:proofErr w:type="spellStart"/>
      <w:r>
        <w:rPr>
          <w:rFonts w:ascii="맑은 고딕" w:eastAsia="맑은 고딕" w:hAnsi="맑은 고딕" w:hint="eastAsia"/>
          <w:color w:val="333333"/>
          <w:spacing w:val="-15"/>
          <w:sz w:val="26"/>
          <w:szCs w:val="26"/>
          <w:shd w:val="clear" w:color="auto" w:fill="FFFFFF"/>
        </w:rPr>
        <w:t>빅컷</w:t>
      </w:r>
      <w:proofErr w:type="spellEnd"/>
      <w:r>
        <w:rPr>
          <w:rFonts w:ascii="맑은 고딕" w:eastAsia="맑은 고딕" w:hAnsi="맑은 고딕" w:hint="eastAsia"/>
          <w:color w:val="333333"/>
          <w:spacing w:val="-15"/>
          <w:sz w:val="26"/>
          <w:szCs w:val="26"/>
          <w:shd w:val="clear" w:color="auto" w:fill="FFFFFF"/>
        </w:rPr>
        <w:t xml:space="preserve">(기준금리 50bp 인하), 한국판 양적완화 등 한국은행의 광폭 행보에 더해 1997년 외환위기 이후 처음으로 비은행 금융기관에 대한 대출까지 검토하고 </w:t>
      </w:r>
      <w:proofErr w:type="spellStart"/>
      <w:r>
        <w:rPr>
          <w:rFonts w:ascii="맑은 고딕" w:eastAsia="맑은 고딕" w:hAnsi="맑은 고딕" w:hint="eastAsia"/>
          <w:color w:val="333333"/>
          <w:spacing w:val="-15"/>
          <w:sz w:val="26"/>
          <w:szCs w:val="26"/>
          <w:shd w:val="clear" w:color="auto" w:fill="FFFFFF"/>
        </w:rPr>
        <w:t>있다”면서도</w:t>
      </w:r>
      <w:proofErr w:type="spellEnd"/>
      <w:r>
        <w:rPr>
          <w:rFonts w:ascii="맑은 고딕" w:eastAsia="맑은 고딕" w:hAnsi="맑은 고딕" w:hint="eastAsia"/>
          <w:color w:val="333333"/>
          <w:spacing w:val="-15"/>
          <w:sz w:val="26"/>
          <w:szCs w:val="26"/>
          <w:shd w:val="clear" w:color="auto" w:fill="FFFFFF"/>
        </w:rPr>
        <w:t xml:space="preserve"> “기준금리 대비 주요 국채 금리들이 코로나19 이전의 스프레드 수준으로 복귀하지 못하고 </w:t>
      </w:r>
      <w:proofErr w:type="spellStart"/>
      <w:r>
        <w:rPr>
          <w:rFonts w:ascii="맑은 고딕" w:eastAsia="맑은 고딕" w:hAnsi="맑은 고딕" w:hint="eastAsia"/>
          <w:color w:val="333333"/>
          <w:spacing w:val="-15"/>
          <w:sz w:val="26"/>
          <w:szCs w:val="26"/>
          <w:shd w:val="clear" w:color="auto" w:fill="FFFFFF"/>
        </w:rPr>
        <w:t>있다”고</w:t>
      </w:r>
      <w:proofErr w:type="spellEnd"/>
      <w:r>
        <w:rPr>
          <w:rFonts w:ascii="맑은 고딕" w:eastAsia="맑은 고딕" w:hAnsi="맑은 고딕" w:hint="eastAsia"/>
          <w:color w:val="333333"/>
          <w:spacing w:val="-15"/>
          <w:sz w:val="26"/>
          <w:szCs w:val="26"/>
          <w:shd w:val="clear" w:color="auto" w:fill="FFFFFF"/>
        </w:rPr>
        <w:t xml:space="preserve"> 지적했다.</w:t>
      </w:r>
      <w:r>
        <w:rPr>
          <w:rFonts w:ascii="맑은 고딕" w:eastAsia="맑은 고딕" w:hAnsi="맑은 고딕" w:hint="eastAsia"/>
          <w:color w:val="333333"/>
          <w:spacing w:val="-15"/>
          <w:sz w:val="26"/>
          <w:szCs w:val="26"/>
        </w:rPr>
        <w:br/>
      </w:r>
      <w:r>
        <w:rPr>
          <w:rFonts w:ascii="맑은 고딕" w:eastAsia="맑은 고딕" w:hAnsi="맑은 고딕" w:hint="eastAsia"/>
          <w:color w:val="333333"/>
          <w:spacing w:val="-15"/>
          <w:sz w:val="26"/>
          <w:szCs w:val="26"/>
        </w:rPr>
        <w:br/>
      </w:r>
      <w:r>
        <w:rPr>
          <w:rFonts w:ascii="맑은 고딕" w:eastAsia="맑은 고딕" w:hAnsi="맑은 고딕" w:hint="eastAsia"/>
          <w:color w:val="333333"/>
          <w:spacing w:val="-15"/>
          <w:sz w:val="26"/>
          <w:szCs w:val="26"/>
          <w:shd w:val="clear" w:color="auto" w:fill="FFFFFF"/>
        </w:rPr>
        <w:t>이는 당장 채권시장 안정펀드가 정식 출범해 매수 주체로 본격 등장하기까지 시차가 존재하고, 비은행 금융기관 대출 역시 금통위 의결을 전제로 하고 있어 기대만큼 채권시장의 투자심리 안정은 원활하게 이뤄지지 않고 있다는 분석이다.</w:t>
      </w:r>
    </w:p>
    <w:p w14:paraId="2DFC26BF" w14:textId="77777777" w:rsidR="0083195D" w:rsidRPr="0083195D" w:rsidRDefault="0083195D" w:rsidP="0083195D">
      <w:pPr>
        <w:widowControl/>
        <w:wordWrap/>
        <w:autoSpaceDE/>
        <w:autoSpaceDN/>
        <w:spacing w:after="0" w:line="240" w:lineRule="auto"/>
        <w:jc w:val="left"/>
        <w:rPr>
          <w:rFonts w:ascii="굴림" w:eastAsia="굴림" w:hAnsi="굴림" w:cs="굴림"/>
          <w:kern w:val="0"/>
          <w:sz w:val="24"/>
          <w:szCs w:val="24"/>
        </w:rPr>
      </w:pPr>
      <w:r w:rsidRPr="0083195D">
        <w:rPr>
          <w:rFonts w:ascii="맑은 고딕" w:eastAsia="맑은 고딕" w:hAnsi="맑은 고딕" w:cs="굴림" w:hint="eastAsia"/>
          <w:color w:val="333333"/>
          <w:spacing w:val="-15"/>
          <w:kern w:val="0"/>
          <w:sz w:val="26"/>
          <w:szCs w:val="26"/>
          <w:shd w:val="clear" w:color="auto" w:fill="FFFFFF"/>
        </w:rPr>
        <w:t xml:space="preserve">실제로 코로나19 이전대비 국고 3년, 국고10년 금리 스프레드 전고점은 각각 31.4bp, 59.2bp(2019년 11월12일) 였지만, 현재 국고 3년은 기준금리인하 이후 스프레드 확대가 다소 진정되며 </w:t>
      </w:r>
      <w:proofErr w:type="spellStart"/>
      <w:r w:rsidRPr="0083195D">
        <w:rPr>
          <w:rFonts w:ascii="맑은 고딕" w:eastAsia="맑은 고딕" w:hAnsi="맑은 고딕" w:cs="굴림" w:hint="eastAsia"/>
          <w:color w:val="333333"/>
          <w:spacing w:val="-15"/>
          <w:kern w:val="0"/>
          <w:sz w:val="26"/>
          <w:szCs w:val="26"/>
          <w:shd w:val="clear" w:color="auto" w:fill="FFFFFF"/>
        </w:rPr>
        <w:t>전고점</w:t>
      </w:r>
      <w:proofErr w:type="spellEnd"/>
      <w:r w:rsidRPr="0083195D">
        <w:rPr>
          <w:rFonts w:ascii="맑은 고딕" w:eastAsia="맑은 고딕" w:hAnsi="맑은 고딕" w:cs="굴림" w:hint="eastAsia"/>
          <w:color w:val="333333"/>
          <w:spacing w:val="-15"/>
          <w:kern w:val="0"/>
          <w:sz w:val="26"/>
          <w:szCs w:val="26"/>
          <w:shd w:val="clear" w:color="auto" w:fill="FFFFFF"/>
        </w:rPr>
        <w:t xml:space="preserve"> 영역에 근접했지만, 국고 10년은 아직도 상당한 격차가 있다.</w:t>
      </w:r>
      <w:r w:rsidRPr="0083195D">
        <w:rPr>
          <w:rFonts w:ascii="맑은 고딕" w:eastAsia="맑은 고딕" w:hAnsi="맑은 고딕" w:cs="굴림" w:hint="eastAsia"/>
          <w:color w:val="333333"/>
          <w:spacing w:val="-15"/>
          <w:kern w:val="0"/>
          <w:sz w:val="26"/>
          <w:szCs w:val="26"/>
        </w:rPr>
        <w:br/>
      </w:r>
      <w:r w:rsidRPr="0083195D">
        <w:rPr>
          <w:rFonts w:ascii="맑은 고딕" w:eastAsia="맑은 고딕" w:hAnsi="맑은 고딕" w:cs="굴림" w:hint="eastAsia"/>
          <w:color w:val="333333"/>
          <w:spacing w:val="-15"/>
          <w:kern w:val="0"/>
          <w:sz w:val="26"/>
          <w:szCs w:val="26"/>
        </w:rPr>
        <w:br/>
      </w:r>
      <w:r w:rsidRPr="0083195D">
        <w:rPr>
          <w:rFonts w:ascii="맑은 고딕" w:eastAsia="맑은 고딕" w:hAnsi="맑은 고딕" w:cs="굴림" w:hint="eastAsia"/>
          <w:color w:val="333333"/>
          <w:spacing w:val="-15"/>
          <w:kern w:val="0"/>
          <w:sz w:val="26"/>
          <w:szCs w:val="26"/>
          <w:shd w:val="clear" w:color="auto" w:fill="FFFFFF"/>
        </w:rPr>
        <w:t xml:space="preserve">그는 “위기 국면에서 한국국채가 안전자산으로서 지위를 의심받고 있다는 점, 완화적 기조에도 불구하고 통화당국의 시중금리 안정에 대한 의지에 대한 선명성이 부족하다는 점, 적극적인 재정확대에 따른 국채 물량 부담 등이 원인으로 </w:t>
      </w:r>
      <w:proofErr w:type="spellStart"/>
      <w:r w:rsidRPr="0083195D">
        <w:rPr>
          <w:rFonts w:ascii="맑은 고딕" w:eastAsia="맑은 고딕" w:hAnsi="맑은 고딕" w:cs="굴림" w:hint="eastAsia"/>
          <w:color w:val="333333"/>
          <w:spacing w:val="-15"/>
          <w:kern w:val="0"/>
          <w:sz w:val="26"/>
          <w:szCs w:val="26"/>
          <w:shd w:val="clear" w:color="auto" w:fill="FFFFFF"/>
        </w:rPr>
        <w:t>꼽힌다”고</w:t>
      </w:r>
      <w:proofErr w:type="spellEnd"/>
      <w:r w:rsidRPr="0083195D">
        <w:rPr>
          <w:rFonts w:ascii="맑은 고딕" w:eastAsia="맑은 고딕" w:hAnsi="맑은 고딕" w:cs="굴림" w:hint="eastAsia"/>
          <w:color w:val="333333"/>
          <w:spacing w:val="-15"/>
          <w:kern w:val="0"/>
          <w:sz w:val="26"/>
          <w:szCs w:val="26"/>
          <w:shd w:val="clear" w:color="auto" w:fill="FFFFFF"/>
        </w:rPr>
        <w:t xml:space="preserve"> 설명했다.</w:t>
      </w:r>
      <w:r w:rsidRPr="0083195D">
        <w:rPr>
          <w:rFonts w:ascii="맑은 고딕" w:eastAsia="맑은 고딕" w:hAnsi="맑은 고딕" w:cs="굴림" w:hint="eastAsia"/>
          <w:color w:val="333333"/>
          <w:spacing w:val="-15"/>
          <w:kern w:val="0"/>
          <w:sz w:val="26"/>
          <w:szCs w:val="26"/>
        </w:rPr>
        <w:br/>
      </w:r>
    </w:p>
    <w:p w14:paraId="3D673A6A" w14:textId="77777777" w:rsidR="0083195D" w:rsidRDefault="0083195D" w:rsidP="0083195D">
      <w:pPr>
        <w:rPr>
          <w:rFonts w:ascii="맑은 고딕" w:eastAsia="맑은 고딕" w:hAnsi="맑은 고딕" w:cs="굴림"/>
          <w:color w:val="333333"/>
          <w:spacing w:val="-15"/>
          <w:kern w:val="0"/>
          <w:sz w:val="26"/>
          <w:szCs w:val="26"/>
          <w:shd w:val="clear" w:color="auto" w:fill="FFFFFF"/>
        </w:rPr>
      </w:pPr>
      <w:r w:rsidRPr="0083195D">
        <w:rPr>
          <w:rFonts w:ascii="맑은 고딕" w:eastAsia="맑은 고딕" w:hAnsi="맑은 고딕" w:cs="굴림" w:hint="eastAsia"/>
          <w:color w:val="333333"/>
          <w:spacing w:val="-15"/>
          <w:kern w:val="0"/>
          <w:sz w:val="26"/>
          <w:szCs w:val="26"/>
          <w:shd w:val="clear" w:color="auto" w:fill="FFFFFF"/>
        </w:rPr>
        <w:t>특히 “한국적 양적완화를 선언하면서도 통화당국이 다른 중앙은행들에 비해 시장</w:t>
      </w:r>
      <w:r w:rsidRPr="0083195D">
        <w:rPr>
          <w:rFonts w:ascii="맑은 고딕" w:eastAsia="맑은 고딕" w:hAnsi="맑은 고딕" w:cs="굴림" w:hint="eastAsia"/>
          <w:color w:val="333333"/>
          <w:spacing w:val="-15"/>
          <w:kern w:val="0"/>
          <w:sz w:val="26"/>
          <w:szCs w:val="26"/>
          <w:shd w:val="clear" w:color="auto" w:fill="FFFFFF"/>
        </w:rPr>
        <w:lastRenderedPageBreak/>
        <w:t xml:space="preserve">금리 안정에 대한 의지 확인이 제한적이었다는 사실은 양적완화라는 강력한 헤드라인에 비해 실제 시장 참가자들이 느끼는 온도차가 여전히 크다는 것을 </w:t>
      </w:r>
      <w:proofErr w:type="spellStart"/>
      <w:r w:rsidRPr="0083195D">
        <w:rPr>
          <w:rFonts w:ascii="맑은 고딕" w:eastAsia="맑은 고딕" w:hAnsi="맑은 고딕" w:cs="굴림" w:hint="eastAsia"/>
          <w:color w:val="333333"/>
          <w:spacing w:val="-15"/>
          <w:kern w:val="0"/>
          <w:sz w:val="26"/>
          <w:szCs w:val="26"/>
          <w:shd w:val="clear" w:color="auto" w:fill="FFFFFF"/>
        </w:rPr>
        <w:t>시사한다”고</w:t>
      </w:r>
      <w:proofErr w:type="spellEnd"/>
      <w:r w:rsidRPr="0083195D">
        <w:rPr>
          <w:rFonts w:ascii="맑은 고딕" w:eastAsia="맑은 고딕" w:hAnsi="맑은 고딕" w:cs="굴림" w:hint="eastAsia"/>
          <w:color w:val="333333"/>
          <w:spacing w:val="-15"/>
          <w:kern w:val="0"/>
          <w:sz w:val="26"/>
          <w:szCs w:val="26"/>
          <w:shd w:val="clear" w:color="auto" w:fill="FFFFFF"/>
        </w:rPr>
        <w:t xml:space="preserve"> 꼬집었다.</w:t>
      </w:r>
      <w:r w:rsidRPr="0083195D">
        <w:rPr>
          <w:rFonts w:ascii="맑은 고딕" w:eastAsia="맑은 고딕" w:hAnsi="맑은 고딕" w:cs="굴림" w:hint="eastAsia"/>
          <w:color w:val="333333"/>
          <w:spacing w:val="-15"/>
          <w:kern w:val="0"/>
          <w:sz w:val="26"/>
          <w:szCs w:val="26"/>
        </w:rPr>
        <w:br/>
      </w:r>
      <w:r w:rsidRPr="0083195D">
        <w:rPr>
          <w:rFonts w:ascii="맑은 고딕" w:eastAsia="맑은 고딕" w:hAnsi="맑은 고딕" w:cs="굴림" w:hint="eastAsia"/>
          <w:color w:val="333333"/>
          <w:spacing w:val="-15"/>
          <w:kern w:val="0"/>
          <w:sz w:val="26"/>
          <w:szCs w:val="26"/>
        </w:rPr>
        <w:br/>
      </w:r>
      <w:r w:rsidRPr="0083195D">
        <w:rPr>
          <w:rFonts w:ascii="맑은 고딕" w:eastAsia="맑은 고딕" w:hAnsi="맑은 고딕" w:cs="굴림" w:hint="eastAsia"/>
          <w:color w:val="333333"/>
          <w:spacing w:val="-15"/>
          <w:kern w:val="0"/>
          <w:sz w:val="26"/>
          <w:szCs w:val="26"/>
          <w:shd w:val="clear" w:color="auto" w:fill="FFFFFF"/>
        </w:rPr>
        <w:t>공 연구원은 국채발행을 최소화하겠다는 정책당국 발표에도 불구하고 2차 추경 등 적극적 재정에 대한 언급 그 자체로 채권시장의 수급 우려를 지속적으로 자극하고 있다고 평가했다.</w:t>
      </w:r>
    </w:p>
    <w:p w14:paraId="3C38D23E" w14:textId="77777777" w:rsidR="0083195D" w:rsidRDefault="0083195D" w:rsidP="0083195D">
      <w:pPr>
        <w:pStyle w:val="3"/>
        <w:spacing w:before="0" w:beforeAutospacing="0" w:after="90" w:afterAutospacing="0"/>
        <w:ind w:left="1720" w:hanging="1120"/>
        <w:rPr>
          <w:rFonts w:ascii="Noto Sans KR" w:hAnsi="Noto Sans KR" w:hint="eastAsia"/>
          <w:b w:val="0"/>
          <w:bCs w:val="0"/>
          <w:color w:val="303030"/>
          <w:sz w:val="56"/>
          <w:szCs w:val="56"/>
        </w:rPr>
      </w:pPr>
      <w:r>
        <w:rPr>
          <w:rFonts w:ascii="Noto Sans KR" w:hAnsi="Noto Sans KR"/>
          <w:b w:val="0"/>
          <w:bCs w:val="0"/>
          <w:color w:val="303030"/>
          <w:sz w:val="56"/>
          <w:szCs w:val="56"/>
        </w:rPr>
        <w:t>한은</w:t>
      </w:r>
      <w:r>
        <w:rPr>
          <w:rFonts w:ascii="Noto Sans KR" w:hAnsi="Noto Sans KR"/>
          <w:b w:val="0"/>
          <w:bCs w:val="0"/>
          <w:color w:val="303030"/>
          <w:sz w:val="56"/>
          <w:szCs w:val="56"/>
        </w:rPr>
        <w:t>, '</w:t>
      </w:r>
      <w:r>
        <w:rPr>
          <w:rFonts w:ascii="Noto Sans KR" w:hAnsi="Noto Sans KR"/>
          <w:b w:val="0"/>
          <w:bCs w:val="0"/>
          <w:color w:val="303030"/>
          <w:sz w:val="56"/>
          <w:szCs w:val="56"/>
        </w:rPr>
        <w:t>무제한</w:t>
      </w:r>
      <w:r>
        <w:rPr>
          <w:rFonts w:ascii="Noto Sans KR" w:hAnsi="Noto Sans KR"/>
          <w:b w:val="0"/>
          <w:bCs w:val="0"/>
          <w:color w:val="303030"/>
          <w:sz w:val="56"/>
          <w:szCs w:val="56"/>
        </w:rPr>
        <w:t xml:space="preserve"> </w:t>
      </w:r>
      <w:r>
        <w:rPr>
          <w:rFonts w:ascii="Noto Sans KR" w:hAnsi="Noto Sans KR"/>
          <w:b w:val="0"/>
          <w:bCs w:val="0"/>
          <w:color w:val="303030"/>
          <w:sz w:val="56"/>
          <w:szCs w:val="56"/>
        </w:rPr>
        <w:t>양적완화</w:t>
      </w:r>
      <w:r>
        <w:rPr>
          <w:rFonts w:ascii="Noto Sans KR" w:hAnsi="Noto Sans KR"/>
          <w:b w:val="0"/>
          <w:bCs w:val="0"/>
          <w:color w:val="303030"/>
          <w:sz w:val="56"/>
          <w:szCs w:val="56"/>
        </w:rPr>
        <w:t xml:space="preserve">' </w:t>
      </w:r>
      <w:r>
        <w:rPr>
          <w:rFonts w:ascii="Noto Sans KR" w:hAnsi="Noto Sans KR"/>
          <w:b w:val="0"/>
          <w:bCs w:val="0"/>
          <w:color w:val="303030"/>
          <w:sz w:val="56"/>
          <w:szCs w:val="56"/>
        </w:rPr>
        <w:t>첫</w:t>
      </w:r>
      <w:r>
        <w:rPr>
          <w:rFonts w:ascii="Noto Sans KR" w:hAnsi="Noto Sans KR"/>
          <w:b w:val="0"/>
          <w:bCs w:val="0"/>
          <w:color w:val="303030"/>
          <w:sz w:val="56"/>
          <w:szCs w:val="56"/>
        </w:rPr>
        <w:t xml:space="preserve"> RP </w:t>
      </w:r>
      <w:r>
        <w:rPr>
          <w:rFonts w:ascii="Noto Sans KR" w:hAnsi="Noto Sans KR"/>
          <w:b w:val="0"/>
          <w:bCs w:val="0"/>
          <w:color w:val="303030"/>
          <w:sz w:val="56"/>
          <w:szCs w:val="56"/>
        </w:rPr>
        <w:t>입찰로</w:t>
      </w:r>
      <w:r>
        <w:rPr>
          <w:rFonts w:ascii="Noto Sans KR" w:hAnsi="Noto Sans KR"/>
          <w:b w:val="0"/>
          <w:bCs w:val="0"/>
          <w:color w:val="303030"/>
          <w:sz w:val="56"/>
          <w:szCs w:val="56"/>
        </w:rPr>
        <w:t xml:space="preserve"> 5.25</w:t>
      </w:r>
      <w:r>
        <w:rPr>
          <w:rFonts w:ascii="Noto Sans KR" w:hAnsi="Noto Sans KR"/>
          <w:b w:val="0"/>
          <w:bCs w:val="0"/>
          <w:color w:val="303030"/>
          <w:sz w:val="56"/>
          <w:szCs w:val="56"/>
        </w:rPr>
        <w:t>조</w:t>
      </w:r>
      <w:r>
        <w:rPr>
          <w:rFonts w:ascii="Noto Sans KR" w:hAnsi="Noto Sans KR"/>
          <w:b w:val="0"/>
          <w:bCs w:val="0"/>
          <w:color w:val="303030"/>
          <w:sz w:val="56"/>
          <w:szCs w:val="56"/>
        </w:rPr>
        <w:t xml:space="preserve"> </w:t>
      </w:r>
      <w:r>
        <w:rPr>
          <w:rFonts w:ascii="Noto Sans KR" w:hAnsi="Noto Sans KR"/>
          <w:b w:val="0"/>
          <w:bCs w:val="0"/>
          <w:color w:val="303030"/>
          <w:sz w:val="56"/>
          <w:szCs w:val="56"/>
        </w:rPr>
        <w:t>공급</w:t>
      </w:r>
    </w:p>
    <w:p w14:paraId="6AE67747" w14:textId="7B1592CA" w:rsidR="009250C8" w:rsidRDefault="0083195D" w:rsidP="0083195D">
      <w:pPr>
        <w:rPr>
          <w:rFonts w:ascii="Noto Sans KR" w:hAnsi="Noto Sans KR" w:hint="eastAsia"/>
          <w:color w:val="000000"/>
          <w:spacing w:val="-15"/>
          <w:sz w:val="29"/>
          <w:szCs w:val="29"/>
        </w:rPr>
      </w:pPr>
      <w:r>
        <w:rPr>
          <w:rFonts w:ascii="Noto Sans KR" w:hAnsi="Noto Sans KR"/>
          <w:color w:val="000000"/>
          <w:spacing w:val="-15"/>
          <w:sz w:val="29"/>
          <w:szCs w:val="29"/>
        </w:rPr>
        <w:t>한국은행이</w:t>
      </w:r>
      <w:r>
        <w:rPr>
          <w:rFonts w:ascii="Noto Sans KR" w:hAnsi="Noto Sans KR"/>
          <w:color w:val="000000"/>
          <w:spacing w:val="-15"/>
          <w:sz w:val="29"/>
          <w:szCs w:val="29"/>
        </w:rPr>
        <w:t xml:space="preserve"> </w:t>
      </w:r>
      <w:r>
        <w:rPr>
          <w:rFonts w:ascii="Noto Sans KR" w:hAnsi="Noto Sans KR"/>
          <w:color w:val="000000"/>
          <w:spacing w:val="-15"/>
          <w:sz w:val="29"/>
          <w:szCs w:val="29"/>
        </w:rPr>
        <w:t>환매조건부채권</w:t>
      </w:r>
      <w:r>
        <w:rPr>
          <w:rFonts w:ascii="Noto Sans KR" w:hAnsi="Noto Sans KR"/>
          <w:color w:val="000000"/>
          <w:spacing w:val="-15"/>
          <w:sz w:val="29"/>
          <w:szCs w:val="29"/>
        </w:rPr>
        <w:t xml:space="preserve">(RP) </w:t>
      </w:r>
      <w:r>
        <w:rPr>
          <w:rFonts w:ascii="Noto Sans KR" w:hAnsi="Noto Sans KR"/>
          <w:color w:val="000000"/>
          <w:spacing w:val="-15"/>
          <w:sz w:val="29"/>
          <w:szCs w:val="29"/>
        </w:rPr>
        <w:t>매입을</w:t>
      </w:r>
      <w:r>
        <w:rPr>
          <w:rFonts w:ascii="Noto Sans KR" w:hAnsi="Noto Sans KR"/>
          <w:color w:val="000000"/>
          <w:spacing w:val="-15"/>
          <w:sz w:val="29"/>
          <w:szCs w:val="29"/>
        </w:rPr>
        <w:t xml:space="preserve"> </w:t>
      </w:r>
      <w:r>
        <w:rPr>
          <w:rFonts w:ascii="Noto Sans KR" w:hAnsi="Noto Sans KR"/>
          <w:color w:val="000000"/>
          <w:spacing w:val="-15"/>
          <w:sz w:val="29"/>
          <w:szCs w:val="29"/>
        </w:rPr>
        <w:t>통해</w:t>
      </w:r>
      <w:r>
        <w:rPr>
          <w:rFonts w:ascii="Noto Sans KR" w:hAnsi="Noto Sans KR"/>
          <w:color w:val="000000"/>
          <w:spacing w:val="-15"/>
          <w:sz w:val="29"/>
          <w:szCs w:val="29"/>
        </w:rPr>
        <w:t xml:space="preserve"> </w:t>
      </w:r>
      <w:r>
        <w:rPr>
          <w:rFonts w:ascii="Noto Sans KR" w:hAnsi="Noto Sans KR"/>
          <w:color w:val="000000"/>
          <w:spacing w:val="-15"/>
          <w:sz w:val="29"/>
          <w:szCs w:val="29"/>
        </w:rPr>
        <w:t>시중에</w:t>
      </w:r>
      <w:r>
        <w:rPr>
          <w:rFonts w:ascii="Noto Sans KR" w:hAnsi="Noto Sans KR"/>
          <w:color w:val="000000"/>
          <w:spacing w:val="-15"/>
          <w:sz w:val="29"/>
          <w:szCs w:val="29"/>
        </w:rPr>
        <w:t xml:space="preserve"> 5</w:t>
      </w:r>
      <w:r>
        <w:rPr>
          <w:rFonts w:ascii="Noto Sans KR" w:hAnsi="Noto Sans KR"/>
          <w:color w:val="000000"/>
          <w:spacing w:val="-15"/>
          <w:sz w:val="29"/>
          <w:szCs w:val="29"/>
        </w:rPr>
        <w:t>조</w:t>
      </w:r>
      <w:r>
        <w:rPr>
          <w:rFonts w:ascii="Noto Sans KR" w:hAnsi="Noto Sans KR"/>
          <w:color w:val="000000"/>
          <w:spacing w:val="-15"/>
          <w:sz w:val="29"/>
          <w:szCs w:val="29"/>
        </w:rPr>
        <w:t xml:space="preserve"> </w:t>
      </w:r>
      <w:r>
        <w:rPr>
          <w:rFonts w:ascii="Noto Sans KR" w:hAnsi="Noto Sans KR"/>
          <w:color w:val="000000"/>
          <w:spacing w:val="-15"/>
          <w:sz w:val="29"/>
          <w:szCs w:val="29"/>
        </w:rPr>
        <w:t>원대</w:t>
      </w:r>
      <w:r>
        <w:rPr>
          <w:rFonts w:ascii="Noto Sans KR" w:hAnsi="Noto Sans KR"/>
          <w:color w:val="000000"/>
          <w:spacing w:val="-15"/>
          <w:sz w:val="29"/>
          <w:szCs w:val="29"/>
        </w:rPr>
        <w:t xml:space="preserve"> </w:t>
      </w:r>
      <w:r>
        <w:rPr>
          <w:rFonts w:ascii="Noto Sans KR" w:hAnsi="Noto Sans KR"/>
          <w:color w:val="000000"/>
          <w:spacing w:val="-15"/>
          <w:sz w:val="29"/>
          <w:szCs w:val="29"/>
        </w:rPr>
        <w:t>자금을</w:t>
      </w:r>
      <w:r>
        <w:rPr>
          <w:rFonts w:ascii="Noto Sans KR" w:hAnsi="Noto Sans KR"/>
          <w:color w:val="000000"/>
          <w:spacing w:val="-15"/>
          <w:sz w:val="29"/>
          <w:szCs w:val="29"/>
        </w:rPr>
        <w:t xml:space="preserve"> </w:t>
      </w:r>
      <w:r>
        <w:rPr>
          <w:rFonts w:ascii="Noto Sans KR" w:hAnsi="Noto Sans KR"/>
          <w:color w:val="000000"/>
          <w:spacing w:val="-15"/>
          <w:sz w:val="29"/>
          <w:szCs w:val="29"/>
        </w:rPr>
        <w:t>공급한다</w:t>
      </w:r>
      <w:r>
        <w:rPr>
          <w:rFonts w:ascii="Noto Sans KR" w:hAnsi="Noto Sans KR"/>
          <w:color w:val="000000"/>
          <w:spacing w:val="-15"/>
          <w:sz w:val="29"/>
          <w:szCs w:val="29"/>
        </w:rPr>
        <w:t>.</w:t>
      </w:r>
      <w:r>
        <w:rPr>
          <w:rFonts w:ascii="Noto Sans KR" w:hAnsi="Noto Sans KR"/>
          <w:color w:val="000000"/>
          <w:spacing w:val="-15"/>
          <w:sz w:val="29"/>
          <w:szCs w:val="29"/>
        </w:rPr>
        <w:br/>
      </w:r>
      <w:r>
        <w:rPr>
          <w:rFonts w:ascii="Noto Sans KR" w:hAnsi="Noto Sans KR"/>
          <w:color w:val="000000"/>
          <w:spacing w:val="-15"/>
          <w:sz w:val="29"/>
          <w:szCs w:val="29"/>
        </w:rPr>
        <w:br/>
      </w:r>
      <w:r>
        <w:rPr>
          <w:rFonts w:ascii="Noto Sans KR" w:hAnsi="Noto Sans KR"/>
          <w:color w:val="000000"/>
          <w:spacing w:val="-15"/>
          <w:sz w:val="29"/>
          <w:szCs w:val="29"/>
        </w:rPr>
        <w:t>한은은</w:t>
      </w:r>
      <w:r>
        <w:rPr>
          <w:rFonts w:ascii="Noto Sans KR" w:hAnsi="Noto Sans KR"/>
          <w:color w:val="000000"/>
          <w:spacing w:val="-15"/>
          <w:sz w:val="29"/>
          <w:szCs w:val="29"/>
        </w:rPr>
        <w:t xml:space="preserve"> </w:t>
      </w:r>
      <w:r>
        <w:rPr>
          <w:rFonts w:ascii="Noto Sans KR" w:hAnsi="Noto Sans KR"/>
          <w:color w:val="000000"/>
          <w:spacing w:val="-15"/>
          <w:sz w:val="29"/>
          <w:szCs w:val="29"/>
        </w:rPr>
        <w:t>오늘</w:t>
      </w:r>
      <w:r>
        <w:rPr>
          <w:rFonts w:ascii="Noto Sans KR" w:hAnsi="Noto Sans KR"/>
          <w:color w:val="000000"/>
          <w:spacing w:val="-15"/>
          <w:sz w:val="29"/>
          <w:szCs w:val="29"/>
        </w:rPr>
        <w:t xml:space="preserve"> </w:t>
      </w:r>
      <w:r>
        <w:rPr>
          <w:rFonts w:ascii="Noto Sans KR" w:hAnsi="Noto Sans KR"/>
          <w:color w:val="000000"/>
          <w:spacing w:val="-15"/>
          <w:sz w:val="29"/>
          <w:szCs w:val="29"/>
        </w:rPr>
        <w:t>오전</w:t>
      </w:r>
      <w:r>
        <w:rPr>
          <w:rFonts w:ascii="Noto Sans KR" w:hAnsi="Noto Sans KR"/>
          <w:color w:val="000000"/>
          <w:spacing w:val="-15"/>
          <w:sz w:val="29"/>
          <w:szCs w:val="29"/>
        </w:rPr>
        <w:t xml:space="preserve"> </w:t>
      </w:r>
      <w:r>
        <w:rPr>
          <w:rFonts w:ascii="Noto Sans KR" w:hAnsi="Noto Sans KR"/>
          <w:color w:val="000000"/>
          <w:spacing w:val="-15"/>
          <w:sz w:val="29"/>
          <w:szCs w:val="29"/>
        </w:rPr>
        <w:t>은행과</w:t>
      </w:r>
      <w:r>
        <w:rPr>
          <w:rFonts w:ascii="Noto Sans KR" w:hAnsi="Noto Sans KR"/>
          <w:color w:val="000000"/>
          <w:spacing w:val="-15"/>
          <w:sz w:val="29"/>
          <w:szCs w:val="29"/>
        </w:rPr>
        <w:t xml:space="preserve"> </w:t>
      </w:r>
      <w:r>
        <w:rPr>
          <w:rFonts w:ascii="Noto Sans KR" w:hAnsi="Noto Sans KR"/>
          <w:color w:val="000000"/>
          <w:spacing w:val="-15"/>
          <w:sz w:val="29"/>
          <w:szCs w:val="29"/>
        </w:rPr>
        <w:t>증권사</w:t>
      </w:r>
      <w:r>
        <w:rPr>
          <w:rFonts w:ascii="Noto Sans KR" w:hAnsi="Noto Sans KR"/>
          <w:color w:val="000000"/>
          <w:spacing w:val="-15"/>
          <w:sz w:val="29"/>
          <w:szCs w:val="29"/>
        </w:rPr>
        <w:t xml:space="preserve"> </w:t>
      </w:r>
      <w:r>
        <w:rPr>
          <w:rFonts w:ascii="Noto Sans KR" w:hAnsi="Noto Sans KR"/>
          <w:color w:val="000000"/>
          <w:spacing w:val="-15"/>
          <w:sz w:val="29"/>
          <w:szCs w:val="29"/>
        </w:rPr>
        <w:t>등을</w:t>
      </w:r>
      <w:r>
        <w:rPr>
          <w:rFonts w:ascii="Noto Sans KR" w:hAnsi="Noto Sans KR"/>
          <w:color w:val="000000"/>
          <w:spacing w:val="-15"/>
          <w:sz w:val="29"/>
          <w:szCs w:val="29"/>
        </w:rPr>
        <w:t xml:space="preserve"> </w:t>
      </w:r>
      <w:r>
        <w:rPr>
          <w:rFonts w:ascii="Noto Sans KR" w:hAnsi="Noto Sans KR"/>
          <w:color w:val="000000"/>
          <w:spacing w:val="-15"/>
          <w:sz w:val="29"/>
          <w:szCs w:val="29"/>
        </w:rPr>
        <w:t>대상으로</w:t>
      </w:r>
      <w:r>
        <w:rPr>
          <w:rFonts w:ascii="Noto Sans KR" w:hAnsi="Noto Sans KR"/>
          <w:color w:val="000000"/>
          <w:spacing w:val="-15"/>
          <w:sz w:val="29"/>
          <w:szCs w:val="29"/>
        </w:rPr>
        <w:t xml:space="preserve"> RP </w:t>
      </w:r>
      <w:r>
        <w:rPr>
          <w:rFonts w:ascii="Noto Sans KR" w:hAnsi="Noto Sans KR"/>
          <w:color w:val="000000"/>
          <w:spacing w:val="-15"/>
          <w:sz w:val="29"/>
          <w:szCs w:val="29"/>
        </w:rPr>
        <w:t>매입</w:t>
      </w:r>
      <w:r>
        <w:rPr>
          <w:rFonts w:ascii="Noto Sans KR" w:hAnsi="Noto Sans KR"/>
          <w:color w:val="000000"/>
          <w:spacing w:val="-15"/>
          <w:sz w:val="29"/>
          <w:szCs w:val="29"/>
        </w:rPr>
        <w:t xml:space="preserve"> </w:t>
      </w:r>
      <w:r>
        <w:rPr>
          <w:rFonts w:ascii="Noto Sans KR" w:hAnsi="Noto Sans KR"/>
          <w:color w:val="000000"/>
          <w:spacing w:val="-15"/>
          <w:sz w:val="29"/>
          <w:szCs w:val="29"/>
        </w:rPr>
        <w:t>입찰을</w:t>
      </w:r>
      <w:r>
        <w:rPr>
          <w:rFonts w:ascii="Noto Sans KR" w:hAnsi="Noto Sans KR"/>
          <w:color w:val="000000"/>
          <w:spacing w:val="-15"/>
          <w:sz w:val="29"/>
          <w:szCs w:val="29"/>
        </w:rPr>
        <w:t xml:space="preserve"> </w:t>
      </w:r>
      <w:r>
        <w:rPr>
          <w:rFonts w:ascii="Noto Sans KR" w:hAnsi="Noto Sans KR"/>
          <w:color w:val="000000"/>
          <w:spacing w:val="-15"/>
          <w:sz w:val="29"/>
          <w:szCs w:val="29"/>
        </w:rPr>
        <w:t>실시한</w:t>
      </w:r>
      <w:r>
        <w:rPr>
          <w:rFonts w:ascii="Noto Sans KR" w:hAnsi="Noto Sans KR"/>
          <w:color w:val="000000"/>
          <w:spacing w:val="-15"/>
          <w:sz w:val="29"/>
          <w:szCs w:val="29"/>
        </w:rPr>
        <w:t xml:space="preserve"> </w:t>
      </w:r>
      <w:r>
        <w:rPr>
          <w:rFonts w:ascii="Noto Sans KR" w:hAnsi="Noto Sans KR"/>
          <w:color w:val="000000"/>
          <w:spacing w:val="-15"/>
          <w:sz w:val="29"/>
          <w:szCs w:val="29"/>
        </w:rPr>
        <w:t>결과</w:t>
      </w:r>
      <w:r>
        <w:rPr>
          <w:rFonts w:ascii="Noto Sans KR" w:hAnsi="Noto Sans KR"/>
          <w:color w:val="000000"/>
          <w:spacing w:val="-15"/>
          <w:sz w:val="29"/>
          <w:szCs w:val="29"/>
        </w:rPr>
        <w:t xml:space="preserve"> 5</w:t>
      </w:r>
      <w:r>
        <w:rPr>
          <w:rFonts w:ascii="Noto Sans KR" w:hAnsi="Noto Sans KR"/>
          <w:color w:val="000000"/>
          <w:spacing w:val="-15"/>
          <w:sz w:val="29"/>
          <w:szCs w:val="29"/>
        </w:rPr>
        <w:t>조</w:t>
      </w:r>
      <w:r>
        <w:rPr>
          <w:rFonts w:ascii="Noto Sans KR" w:hAnsi="Noto Sans KR"/>
          <w:color w:val="000000"/>
          <w:spacing w:val="-15"/>
          <w:sz w:val="29"/>
          <w:szCs w:val="29"/>
        </w:rPr>
        <w:t xml:space="preserve"> 2500</w:t>
      </w:r>
      <w:r>
        <w:rPr>
          <w:rFonts w:ascii="Noto Sans KR" w:hAnsi="Noto Sans KR"/>
          <w:color w:val="000000"/>
          <w:spacing w:val="-15"/>
          <w:sz w:val="29"/>
          <w:szCs w:val="29"/>
        </w:rPr>
        <w:t>억원이</w:t>
      </w:r>
      <w:r>
        <w:rPr>
          <w:rFonts w:ascii="Noto Sans KR" w:hAnsi="Noto Sans KR"/>
          <w:color w:val="000000"/>
          <w:spacing w:val="-15"/>
          <w:sz w:val="29"/>
          <w:szCs w:val="29"/>
        </w:rPr>
        <w:t xml:space="preserve"> </w:t>
      </w:r>
      <w:r>
        <w:rPr>
          <w:rFonts w:ascii="Noto Sans KR" w:hAnsi="Noto Sans KR"/>
          <w:color w:val="000000"/>
          <w:spacing w:val="-15"/>
          <w:sz w:val="29"/>
          <w:szCs w:val="29"/>
        </w:rPr>
        <w:t>응찰했다고</w:t>
      </w:r>
      <w:r>
        <w:rPr>
          <w:rFonts w:ascii="Noto Sans KR" w:hAnsi="Noto Sans KR"/>
          <w:color w:val="000000"/>
          <w:spacing w:val="-15"/>
          <w:sz w:val="29"/>
          <w:szCs w:val="29"/>
        </w:rPr>
        <w:t xml:space="preserve"> </w:t>
      </w:r>
      <w:r>
        <w:rPr>
          <w:rFonts w:ascii="Noto Sans KR" w:hAnsi="Noto Sans KR"/>
          <w:color w:val="000000"/>
          <w:spacing w:val="-15"/>
          <w:sz w:val="29"/>
          <w:szCs w:val="29"/>
        </w:rPr>
        <w:t>밝혔다</w:t>
      </w:r>
      <w:r>
        <w:rPr>
          <w:rFonts w:ascii="Noto Sans KR" w:hAnsi="Noto Sans KR"/>
          <w:color w:val="000000"/>
          <w:spacing w:val="-15"/>
          <w:sz w:val="29"/>
          <w:szCs w:val="29"/>
        </w:rPr>
        <w:t xml:space="preserve">. </w:t>
      </w:r>
      <w:r>
        <w:rPr>
          <w:rFonts w:ascii="Noto Sans KR" w:hAnsi="Noto Sans KR"/>
          <w:color w:val="000000"/>
          <w:spacing w:val="-15"/>
          <w:sz w:val="29"/>
          <w:szCs w:val="29"/>
        </w:rPr>
        <w:t>만기는</w:t>
      </w:r>
      <w:r>
        <w:rPr>
          <w:rFonts w:ascii="Noto Sans KR" w:hAnsi="Noto Sans KR"/>
          <w:color w:val="000000"/>
          <w:spacing w:val="-15"/>
          <w:sz w:val="29"/>
          <w:szCs w:val="29"/>
        </w:rPr>
        <w:t xml:space="preserve"> 91</w:t>
      </w:r>
      <w:r>
        <w:rPr>
          <w:rFonts w:ascii="Noto Sans KR" w:hAnsi="Noto Sans KR"/>
          <w:color w:val="000000"/>
          <w:spacing w:val="-15"/>
          <w:sz w:val="29"/>
          <w:szCs w:val="29"/>
        </w:rPr>
        <w:t>일이며</w:t>
      </w:r>
      <w:r>
        <w:rPr>
          <w:rFonts w:ascii="Noto Sans KR" w:hAnsi="Noto Sans KR"/>
          <w:color w:val="000000"/>
          <w:spacing w:val="-15"/>
          <w:sz w:val="29"/>
          <w:szCs w:val="29"/>
        </w:rPr>
        <w:t xml:space="preserve">, </w:t>
      </w:r>
      <w:r>
        <w:rPr>
          <w:rFonts w:ascii="Noto Sans KR" w:hAnsi="Noto Sans KR"/>
          <w:color w:val="000000"/>
          <w:spacing w:val="-15"/>
          <w:sz w:val="29"/>
          <w:szCs w:val="29"/>
        </w:rPr>
        <w:t>금리는</w:t>
      </w:r>
      <w:r>
        <w:rPr>
          <w:rFonts w:ascii="Noto Sans KR" w:hAnsi="Noto Sans KR"/>
          <w:color w:val="000000"/>
          <w:spacing w:val="-15"/>
          <w:sz w:val="29"/>
          <w:szCs w:val="29"/>
        </w:rPr>
        <w:t xml:space="preserve"> </w:t>
      </w:r>
      <w:r>
        <w:rPr>
          <w:rFonts w:ascii="Noto Sans KR" w:hAnsi="Noto Sans KR"/>
          <w:color w:val="000000"/>
          <w:spacing w:val="-15"/>
          <w:sz w:val="29"/>
          <w:szCs w:val="29"/>
        </w:rPr>
        <w:t>기준금리</w:t>
      </w:r>
      <w:r>
        <w:rPr>
          <w:rFonts w:ascii="Noto Sans KR" w:hAnsi="Noto Sans KR"/>
          <w:color w:val="000000"/>
          <w:spacing w:val="-15"/>
          <w:sz w:val="29"/>
          <w:szCs w:val="29"/>
        </w:rPr>
        <w:t>(</w:t>
      </w:r>
      <w:r>
        <w:rPr>
          <w:rFonts w:ascii="Noto Sans KR" w:hAnsi="Noto Sans KR"/>
          <w:color w:val="000000"/>
          <w:spacing w:val="-15"/>
          <w:sz w:val="29"/>
          <w:szCs w:val="29"/>
        </w:rPr>
        <w:t>연</w:t>
      </w:r>
      <w:r>
        <w:rPr>
          <w:rFonts w:ascii="Noto Sans KR" w:hAnsi="Noto Sans KR"/>
          <w:color w:val="000000"/>
          <w:spacing w:val="-15"/>
          <w:sz w:val="29"/>
          <w:szCs w:val="29"/>
        </w:rPr>
        <w:t xml:space="preserve"> 0.75%)</w:t>
      </w:r>
      <w:r>
        <w:rPr>
          <w:rFonts w:ascii="Noto Sans KR" w:hAnsi="Noto Sans KR"/>
          <w:color w:val="000000"/>
          <w:spacing w:val="-15"/>
          <w:sz w:val="29"/>
          <w:szCs w:val="29"/>
        </w:rPr>
        <w:t>와</w:t>
      </w:r>
      <w:r>
        <w:rPr>
          <w:rFonts w:ascii="Noto Sans KR" w:hAnsi="Noto Sans KR"/>
          <w:color w:val="000000"/>
          <w:spacing w:val="-15"/>
          <w:sz w:val="29"/>
          <w:szCs w:val="29"/>
        </w:rPr>
        <w:t xml:space="preserve"> </w:t>
      </w:r>
      <w:r>
        <w:rPr>
          <w:rFonts w:ascii="Noto Sans KR" w:hAnsi="Noto Sans KR"/>
          <w:color w:val="000000"/>
          <w:spacing w:val="-15"/>
          <w:sz w:val="29"/>
          <w:szCs w:val="29"/>
        </w:rPr>
        <w:t>유사한</w:t>
      </w:r>
      <w:r>
        <w:rPr>
          <w:rFonts w:ascii="Noto Sans KR" w:hAnsi="Noto Sans KR"/>
          <w:color w:val="000000"/>
          <w:spacing w:val="-15"/>
          <w:sz w:val="29"/>
          <w:szCs w:val="29"/>
        </w:rPr>
        <w:t xml:space="preserve"> </w:t>
      </w:r>
      <w:r>
        <w:rPr>
          <w:rFonts w:ascii="Noto Sans KR" w:hAnsi="Noto Sans KR"/>
          <w:color w:val="000000"/>
          <w:spacing w:val="-15"/>
          <w:sz w:val="29"/>
          <w:szCs w:val="29"/>
        </w:rPr>
        <w:t>연</w:t>
      </w:r>
      <w:r>
        <w:rPr>
          <w:rFonts w:ascii="Noto Sans KR" w:hAnsi="Noto Sans KR"/>
          <w:color w:val="000000"/>
          <w:spacing w:val="-15"/>
          <w:sz w:val="29"/>
          <w:szCs w:val="29"/>
        </w:rPr>
        <w:t xml:space="preserve"> 0.78%</w:t>
      </w:r>
      <w:r>
        <w:rPr>
          <w:rFonts w:ascii="Noto Sans KR" w:hAnsi="Noto Sans KR"/>
          <w:color w:val="000000"/>
          <w:spacing w:val="-15"/>
          <w:sz w:val="29"/>
          <w:szCs w:val="29"/>
        </w:rPr>
        <w:t>다</w:t>
      </w:r>
      <w:r>
        <w:rPr>
          <w:rFonts w:ascii="Noto Sans KR" w:hAnsi="Noto Sans KR"/>
          <w:color w:val="000000"/>
          <w:spacing w:val="-15"/>
          <w:sz w:val="29"/>
          <w:szCs w:val="29"/>
        </w:rPr>
        <w:t>.</w:t>
      </w:r>
      <w:r>
        <w:rPr>
          <w:rFonts w:ascii="Noto Sans KR" w:hAnsi="Noto Sans KR"/>
          <w:color w:val="000000"/>
          <w:spacing w:val="-15"/>
          <w:sz w:val="29"/>
          <w:szCs w:val="29"/>
        </w:rPr>
        <w:br/>
      </w:r>
      <w:r>
        <w:rPr>
          <w:rFonts w:ascii="Noto Sans KR" w:hAnsi="Noto Sans KR"/>
          <w:color w:val="000000"/>
          <w:spacing w:val="-15"/>
          <w:sz w:val="29"/>
          <w:szCs w:val="29"/>
        </w:rPr>
        <w:br/>
      </w:r>
      <w:r>
        <w:rPr>
          <w:rFonts w:ascii="Noto Sans KR" w:hAnsi="Noto Sans KR"/>
          <w:color w:val="000000"/>
          <w:spacing w:val="-15"/>
          <w:sz w:val="29"/>
          <w:szCs w:val="29"/>
        </w:rPr>
        <w:t>이번</w:t>
      </w:r>
      <w:r>
        <w:rPr>
          <w:rFonts w:ascii="Noto Sans KR" w:hAnsi="Noto Sans KR"/>
          <w:color w:val="000000"/>
          <w:spacing w:val="-15"/>
          <w:sz w:val="29"/>
          <w:szCs w:val="29"/>
        </w:rPr>
        <w:t xml:space="preserve"> </w:t>
      </w:r>
      <w:r>
        <w:rPr>
          <w:rFonts w:ascii="Noto Sans KR" w:hAnsi="Noto Sans KR"/>
          <w:color w:val="000000"/>
          <w:spacing w:val="-15"/>
          <w:sz w:val="29"/>
          <w:szCs w:val="29"/>
        </w:rPr>
        <w:t>결정은</w:t>
      </w:r>
      <w:r>
        <w:rPr>
          <w:rFonts w:ascii="Noto Sans KR" w:hAnsi="Noto Sans KR"/>
          <w:color w:val="000000"/>
          <w:spacing w:val="-15"/>
          <w:sz w:val="29"/>
          <w:szCs w:val="29"/>
        </w:rPr>
        <w:t xml:space="preserve"> </w:t>
      </w:r>
      <w:r>
        <w:rPr>
          <w:rFonts w:ascii="Noto Sans KR" w:hAnsi="Noto Sans KR"/>
          <w:color w:val="000000"/>
          <w:spacing w:val="-15"/>
          <w:sz w:val="29"/>
          <w:szCs w:val="29"/>
        </w:rPr>
        <w:t>한은</w:t>
      </w:r>
      <w:r>
        <w:rPr>
          <w:rFonts w:ascii="Noto Sans KR" w:hAnsi="Noto Sans KR"/>
          <w:color w:val="000000"/>
          <w:spacing w:val="-15"/>
          <w:sz w:val="29"/>
          <w:szCs w:val="29"/>
        </w:rPr>
        <w:t xml:space="preserve"> </w:t>
      </w:r>
      <w:r>
        <w:rPr>
          <w:rFonts w:ascii="Noto Sans KR" w:hAnsi="Noto Sans KR"/>
          <w:color w:val="000000"/>
          <w:spacing w:val="-15"/>
          <w:sz w:val="29"/>
          <w:szCs w:val="29"/>
        </w:rPr>
        <w:t>금융통화위원회가</w:t>
      </w:r>
      <w:r>
        <w:rPr>
          <w:rFonts w:ascii="Noto Sans KR" w:hAnsi="Noto Sans KR"/>
          <w:color w:val="000000"/>
          <w:spacing w:val="-15"/>
          <w:sz w:val="29"/>
          <w:szCs w:val="29"/>
        </w:rPr>
        <w:t xml:space="preserve"> </w:t>
      </w:r>
      <w:r>
        <w:rPr>
          <w:rFonts w:ascii="Noto Sans KR" w:hAnsi="Noto Sans KR"/>
          <w:color w:val="000000"/>
          <w:spacing w:val="-15"/>
          <w:sz w:val="29"/>
          <w:szCs w:val="29"/>
        </w:rPr>
        <w:t>지난달</w:t>
      </w:r>
      <w:r>
        <w:rPr>
          <w:rFonts w:ascii="Noto Sans KR" w:hAnsi="Noto Sans KR"/>
          <w:color w:val="000000"/>
          <w:spacing w:val="-15"/>
          <w:sz w:val="29"/>
          <w:szCs w:val="29"/>
        </w:rPr>
        <w:t xml:space="preserve"> 26</w:t>
      </w:r>
      <w:r>
        <w:rPr>
          <w:rFonts w:ascii="Noto Sans KR" w:hAnsi="Noto Sans KR"/>
          <w:color w:val="000000"/>
          <w:spacing w:val="-15"/>
          <w:sz w:val="29"/>
          <w:szCs w:val="29"/>
        </w:rPr>
        <w:t>일</w:t>
      </w:r>
      <w:r>
        <w:rPr>
          <w:rFonts w:ascii="Noto Sans KR" w:hAnsi="Noto Sans KR"/>
          <w:color w:val="000000"/>
          <w:spacing w:val="-15"/>
          <w:sz w:val="29"/>
          <w:szCs w:val="29"/>
        </w:rPr>
        <w:t xml:space="preserve"> </w:t>
      </w:r>
      <w:r>
        <w:rPr>
          <w:rFonts w:ascii="Noto Sans KR" w:hAnsi="Noto Sans KR"/>
          <w:color w:val="000000"/>
          <w:spacing w:val="-15"/>
          <w:sz w:val="29"/>
          <w:szCs w:val="29"/>
        </w:rPr>
        <w:t>일정</w:t>
      </w:r>
      <w:r>
        <w:rPr>
          <w:rFonts w:ascii="Noto Sans KR" w:hAnsi="Noto Sans KR"/>
          <w:color w:val="000000"/>
          <w:spacing w:val="-15"/>
          <w:sz w:val="29"/>
          <w:szCs w:val="29"/>
        </w:rPr>
        <w:t xml:space="preserve"> </w:t>
      </w:r>
      <w:r>
        <w:rPr>
          <w:rFonts w:ascii="Noto Sans KR" w:hAnsi="Noto Sans KR"/>
          <w:color w:val="000000"/>
          <w:spacing w:val="-15"/>
          <w:sz w:val="29"/>
          <w:szCs w:val="29"/>
        </w:rPr>
        <w:t>금리</w:t>
      </w:r>
      <w:r>
        <w:rPr>
          <w:rFonts w:ascii="Noto Sans KR" w:hAnsi="Noto Sans KR"/>
          <w:color w:val="000000"/>
          <w:spacing w:val="-15"/>
          <w:sz w:val="29"/>
          <w:szCs w:val="29"/>
        </w:rPr>
        <w:t xml:space="preserve"> </w:t>
      </w:r>
      <w:r>
        <w:rPr>
          <w:rFonts w:ascii="Noto Sans KR" w:hAnsi="Noto Sans KR"/>
          <w:color w:val="000000"/>
          <w:spacing w:val="-15"/>
          <w:sz w:val="29"/>
          <w:szCs w:val="29"/>
        </w:rPr>
        <w:t>수준에서</w:t>
      </w:r>
      <w:r>
        <w:rPr>
          <w:rFonts w:ascii="Noto Sans KR" w:hAnsi="Noto Sans KR"/>
          <w:color w:val="000000"/>
          <w:spacing w:val="-15"/>
          <w:sz w:val="29"/>
          <w:szCs w:val="29"/>
        </w:rPr>
        <w:t xml:space="preserve"> </w:t>
      </w:r>
      <w:r>
        <w:rPr>
          <w:rFonts w:ascii="Noto Sans KR" w:hAnsi="Noto Sans KR"/>
          <w:color w:val="000000"/>
          <w:spacing w:val="-15"/>
          <w:sz w:val="29"/>
          <w:szCs w:val="29"/>
        </w:rPr>
        <w:t>시장의</w:t>
      </w:r>
      <w:r>
        <w:rPr>
          <w:rFonts w:ascii="Noto Sans KR" w:hAnsi="Noto Sans KR"/>
          <w:color w:val="000000"/>
          <w:spacing w:val="-15"/>
          <w:sz w:val="29"/>
          <w:szCs w:val="29"/>
        </w:rPr>
        <w:t xml:space="preserve"> </w:t>
      </w:r>
      <w:r>
        <w:rPr>
          <w:rFonts w:ascii="Noto Sans KR" w:hAnsi="Noto Sans KR"/>
          <w:color w:val="000000"/>
          <w:spacing w:val="-15"/>
          <w:sz w:val="29"/>
          <w:szCs w:val="29"/>
        </w:rPr>
        <w:t>자금</w:t>
      </w:r>
      <w:r>
        <w:rPr>
          <w:rFonts w:ascii="Noto Sans KR" w:hAnsi="Noto Sans KR"/>
          <w:color w:val="000000"/>
          <w:spacing w:val="-15"/>
          <w:sz w:val="29"/>
          <w:szCs w:val="29"/>
        </w:rPr>
        <w:t xml:space="preserve"> </w:t>
      </w:r>
      <w:r>
        <w:rPr>
          <w:rFonts w:ascii="Noto Sans KR" w:hAnsi="Noto Sans KR"/>
          <w:color w:val="000000"/>
          <w:spacing w:val="-15"/>
          <w:sz w:val="29"/>
          <w:szCs w:val="29"/>
        </w:rPr>
        <w:t>수요</w:t>
      </w:r>
      <w:r>
        <w:rPr>
          <w:rFonts w:ascii="Noto Sans KR" w:hAnsi="Noto Sans KR"/>
          <w:color w:val="000000"/>
          <w:spacing w:val="-15"/>
          <w:sz w:val="29"/>
          <w:szCs w:val="29"/>
        </w:rPr>
        <w:t xml:space="preserve"> </w:t>
      </w:r>
      <w:r>
        <w:rPr>
          <w:rFonts w:ascii="Noto Sans KR" w:hAnsi="Noto Sans KR"/>
          <w:color w:val="000000"/>
          <w:spacing w:val="-15"/>
          <w:sz w:val="29"/>
          <w:szCs w:val="29"/>
        </w:rPr>
        <w:t>전액을</w:t>
      </w:r>
      <w:r>
        <w:rPr>
          <w:rFonts w:ascii="Noto Sans KR" w:hAnsi="Noto Sans KR"/>
          <w:color w:val="000000"/>
          <w:spacing w:val="-15"/>
          <w:sz w:val="29"/>
          <w:szCs w:val="29"/>
        </w:rPr>
        <w:t xml:space="preserve"> </w:t>
      </w:r>
      <w:r>
        <w:rPr>
          <w:rFonts w:ascii="Noto Sans KR" w:hAnsi="Noto Sans KR"/>
          <w:color w:val="000000"/>
          <w:spacing w:val="-15"/>
          <w:sz w:val="29"/>
          <w:szCs w:val="29"/>
        </w:rPr>
        <w:t>제한</w:t>
      </w:r>
      <w:r>
        <w:rPr>
          <w:rFonts w:ascii="Noto Sans KR" w:hAnsi="Noto Sans KR"/>
          <w:color w:val="000000"/>
          <w:spacing w:val="-15"/>
          <w:sz w:val="29"/>
          <w:szCs w:val="29"/>
        </w:rPr>
        <w:t xml:space="preserve"> </w:t>
      </w:r>
      <w:r>
        <w:rPr>
          <w:rFonts w:ascii="Noto Sans KR" w:hAnsi="Noto Sans KR"/>
          <w:color w:val="000000"/>
          <w:spacing w:val="-15"/>
          <w:sz w:val="29"/>
          <w:szCs w:val="29"/>
        </w:rPr>
        <w:t>없이</w:t>
      </w:r>
      <w:r>
        <w:rPr>
          <w:rFonts w:ascii="Noto Sans KR" w:hAnsi="Noto Sans KR"/>
          <w:color w:val="000000"/>
          <w:spacing w:val="-15"/>
          <w:sz w:val="29"/>
          <w:szCs w:val="29"/>
        </w:rPr>
        <w:t xml:space="preserve"> </w:t>
      </w:r>
      <w:r>
        <w:rPr>
          <w:rFonts w:ascii="Noto Sans KR" w:hAnsi="Noto Sans KR"/>
          <w:color w:val="000000"/>
          <w:spacing w:val="-15"/>
          <w:sz w:val="29"/>
          <w:szCs w:val="29"/>
        </w:rPr>
        <w:t>공급하는</w:t>
      </w:r>
      <w:r>
        <w:rPr>
          <w:rFonts w:ascii="Noto Sans KR" w:hAnsi="Noto Sans KR"/>
          <w:color w:val="000000"/>
          <w:spacing w:val="-15"/>
          <w:sz w:val="29"/>
          <w:szCs w:val="29"/>
        </w:rPr>
        <w:t xml:space="preserve"> </w:t>
      </w:r>
      <w:r>
        <w:rPr>
          <w:rFonts w:ascii="Noto Sans KR" w:hAnsi="Noto Sans KR"/>
          <w:color w:val="000000"/>
          <w:spacing w:val="-15"/>
          <w:sz w:val="29"/>
          <w:szCs w:val="29"/>
        </w:rPr>
        <w:t>주</w:t>
      </w:r>
      <w:r>
        <w:rPr>
          <w:rFonts w:ascii="Noto Sans KR" w:hAnsi="Noto Sans KR"/>
          <w:color w:val="000000"/>
          <w:spacing w:val="-15"/>
          <w:sz w:val="29"/>
          <w:szCs w:val="29"/>
        </w:rPr>
        <w:t xml:space="preserve"> </w:t>
      </w:r>
      <w:r>
        <w:rPr>
          <w:rFonts w:ascii="Noto Sans KR" w:hAnsi="Noto Sans KR"/>
          <w:color w:val="000000"/>
          <w:spacing w:val="-15"/>
          <w:sz w:val="29"/>
          <w:szCs w:val="29"/>
        </w:rPr>
        <w:t>단위</w:t>
      </w:r>
      <w:r>
        <w:rPr>
          <w:rFonts w:ascii="Noto Sans KR" w:hAnsi="Noto Sans KR"/>
          <w:color w:val="000000"/>
          <w:spacing w:val="-15"/>
          <w:sz w:val="29"/>
          <w:szCs w:val="29"/>
        </w:rPr>
        <w:t xml:space="preserve"> </w:t>
      </w:r>
      <w:r>
        <w:rPr>
          <w:rFonts w:ascii="Noto Sans KR" w:hAnsi="Noto Sans KR"/>
          <w:color w:val="000000"/>
          <w:spacing w:val="-15"/>
          <w:sz w:val="29"/>
          <w:szCs w:val="29"/>
        </w:rPr>
        <w:t>정례</w:t>
      </w:r>
      <w:r>
        <w:rPr>
          <w:rFonts w:ascii="Noto Sans KR" w:hAnsi="Noto Sans KR"/>
          <w:color w:val="000000"/>
          <w:spacing w:val="-15"/>
          <w:sz w:val="29"/>
          <w:szCs w:val="29"/>
        </w:rPr>
        <w:t xml:space="preserve"> RP </w:t>
      </w:r>
      <w:r>
        <w:rPr>
          <w:rFonts w:ascii="Noto Sans KR" w:hAnsi="Noto Sans KR"/>
          <w:color w:val="000000"/>
          <w:spacing w:val="-15"/>
          <w:sz w:val="29"/>
          <w:szCs w:val="29"/>
        </w:rPr>
        <w:t>매입</w:t>
      </w:r>
      <w:r>
        <w:rPr>
          <w:rFonts w:ascii="Noto Sans KR" w:hAnsi="Noto Sans KR"/>
          <w:color w:val="000000"/>
          <w:spacing w:val="-15"/>
          <w:sz w:val="29"/>
          <w:szCs w:val="29"/>
        </w:rPr>
        <w:t xml:space="preserve"> </w:t>
      </w:r>
      <w:r>
        <w:rPr>
          <w:rFonts w:ascii="Noto Sans KR" w:hAnsi="Noto Sans KR"/>
          <w:color w:val="000000"/>
          <w:spacing w:val="-15"/>
          <w:sz w:val="29"/>
          <w:szCs w:val="29"/>
        </w:rPr>
        <w:t>제도를</w:t>
      </w:r>
      <w:r>
        <w:rPr>
          <w:rFonts w:ascii="Noto Sans KR" w:hAnsi="Noto Sans KR"/>
          <w:color w:val="000000"/>
          <w:spacing w:val="-15"/>
          <w:sz w:val="29"/>
          <w:szCs w:val="29"/>
        </w:rPr>
        <w:t xml:space="preserve"> 3</w:t>
      </w:r>
      <w:r>
        <w:rPr>
          <w:rFonts w:ascii="Noto Sans KR" w:hAnsi="Noto Sans KR"/>
          <w:color w:val="000000"/>
          <w:spacing w:val="-15"/>
          <w:sz w:val="29"/>
          <w:szCs w:val="29"/>
        </w:rPr>
        <w:t>개월간</w:t>
      </w:r>
      <w:r>
        <w:rPr>
          <w:rFonts w:ascii="Noto Sans KR" w:hAnsi="Noto Sans KR"/>
          <w:color w:val="000000"/>
          <w:spacing w:val="-15"/>
          <w:sz w:val="29"/>
          <w:szCs w:val="29"/>
        </w:rPr>
        <w:t xml:space="preserve"> </w:t>
      </w:r>
      <w:r>
        <w:rPr>
          <w:rFonts w:ascii="Noto Sans KR" w:hAnsi="Noto Sans KR"/>
          <w:color w:val="000000"/>
          <w:spacing w:val="-15"/>
          <w:sz w:val="29"/>
          <w:szCs w:val="29"/>
        </w:rPr>
        <w:t>도입하기로</w:t>
      </w:r>
      <w:r>
        <w:rPr>
          <w:rFonts w:ascii="Noto Sans KR" w:hAnsi="Noto Sans KR"/>
          <w:color w:val="000000"/>
          <w:spacing w:val="-15"/>
          <w:sz w:val="29"/>
          <w:szCs w:val="29"/>
        </w:rPr>
        <w:t xml:space="preserve"> </w:t>
      </w:r>
      <w:r>
        <w:rPr>
          <w:rFonts w:ascii="Noto Sans KR" w:hAnsi="Noto Sans KR"/>
          <w:color w:val="000000"/>
          <w:spacing w:val="-15"/>
          <w:sz w:val="29"/>
          <w:szCs w:val="29"/>
        </w:rPr>
        <w:t>한데</w:t>
      </w:r>
      <w:r>
        <w:rPr>
          <w:rFonts w:ascii="Noto Sans KR" w:hAnsi="Noto Sans KR"/>
          <w:color w:val="000000"/>
          <w:spacing w:val="-15"/>
          <w:sz w:val="29"/>
          <w:szCs w:val="29"/>
        </w:rPr>
        <w:t xml:space="preserve"> </w:t>
      </w:r>
      <w:r>
        <w:rPr>
          <w:rFonts w:ascii="Noto Sans KR" w:hAnsi="Noto Sans KR"/>
          <w:color w:val="000000"/>
          <w:spacing w:val="-15"/>
          <w:sz w:val="29"/>
          <w:szCs w:val="29"/>
        </w:rPr>
        <w:t>따른</w:t>
      </w:r>
      <w:r>
        <w:rPr>
          <w:rFonts w:ascii="Noto Sans KR" w:hAnsi="Noto Sans KR"/>
          <w:color w:val="000000"/>
          <w:spacing w:val="-15"/>
          <w:sz w:val="29"/>
          <w:szCs w:val="29"/>
        </w:rPr>
        <w:t xml:space="preserve"> </w:t>
      </w:r>
      <w:r>
        <w:rPr>
          <w:rFonts w:ascii="Noto Sans KR" w:hAnsi="Noto Sans KR"/>
          <w:color w:val="000000"/>
          <w:spacing w:val="-15"/>
          <w:sz w:val="29"/>
          <w:szCs w:val="29"/>
        </w:rPr>
        <w:t>조치다</w:t>
      </w:r>
      <w:r>
        <w:rPr>
          <w:rFonts w:ascii="Noto Sans KR" w:hAnsi="Noto Sans KR"/>
          <w:color w:val="000000"/>
          <w:spacing w:val="-15"/>
          <w:sz w:val="29"/>
          <w:szCs w:val="29"/>
        </w:rPr>
        <w:t>.</w:t>
      </w:r>
      <w:r>
        <w:rPr>
          <w:rFonts w:ascii="Noto Sans KR" w:hAnsi="Noto Sans KR"/>
          <w:color w:val="000000"/>
          <w:spacing w:val="-15"/>
          <w:sz w:val="29"/>
          <w:szCs w:val="29"/>
        </w:rPr>
        <w:br/>
      </w:r>
      <w:r>
        <w:rPr>
          <w:rFonts w:ascii="Noto Sans KR" w:hAnsi="Noto Sans KR"/>
          <w:color w:val="000000"/>
          <w:spacing w:val="-15"/>
          <w:sz w:val="29"/>
          <w:szCs w:val="29"/>
        </w:rPr>
        <w:br/>
      </w:r>
      <w:r>
        <w:rPr>
          <w:rFonts w:ascii="Noto Sans KR" w:hAnsi="Noto Sans KR"/>
          <w:color w:val="000000"/>
          <w:spacing w:val="-15"/>
          <w:sz w:val="29"/>
          <w:szCs w:val="29"/>
        </w:rPr>
        <w:t>한은의</w:t>
      </w:r>
      <w:r>
        <w:rPr>
          <w:rFonts w:ascii="Noto Sans KR" w:hAnsi="Noto Sans KR"/>
          <w:color w:val="000000"/>
          <w:spacing w:val="-15"/>
          <w:sz w:val="29"/>
          <w:szCs w:val="29"/>
        </w:rPr>
        <w:t xml:space="preserve"> </w:t>
      </w:r>
      <w:r>
        <w:rPr>
          <w:rFonts w:ascii="Noto Sans KR" w:hAnsi="Noto Sans KR"/>
          <w:color w:val="000000"/>
          <w:spacing w:val="-15"/>
          <w:sz w:val="29"/>
          <w:szCs w:val="29"/>
        </w:rPr>
        <w:t>무제한</w:t>
      </w:r>
      <w:r>
        <w:rPr>
          <w:rFonts w:ascii="Noto Sans KR" w:hAnsi="Noto Sans KR"/>
          <w:color w:val="000000"/>
          <w:spacing w:val="-15"/>
          <w:sz w:val="29"/>
          <w:szCs w:val="29"/>
        </w:rPr>
        <w:t xml:space="preserve"> </w:t>
      </w:r>
      <w:r>
        <w:rPr>
          <w:rFonts w:ascii="Noto Sans KR" w:hAnsi="Noto Sans KR"/>
          <w:color w:val="000000"/>
          <w:spacing w:val="-15"/>
          <w:sz w:val="29"/>
          <w:szCs w:val="29"/>
        </w:rPr>
        <w:t>유동성</w:t>
      </w:r>
      <w:r>
        <w:rPr>
          <w:rFonts w:ascii="Noto Sans KR" w:hAnsi="Noto Sans KR"/>
          <w:color w:val="000000"/>
          <w:spacing w:val="-15"/>
          <w:sz w:val="29"/>
          <w:szCs w:val="29"/>
        </w:rPr>
        <w:t xml:space="preserve"> </w:t>
      </w:r>
      <w:r>
        <w:rPr>
          <w:rFonts w:ascii="Noto Sans KR" w:hAnsi="Noto Sans KR"/>
          <w:color w:val="000000"/>
          <w:spacing w:val="-15"/>
          <w:sz w:val="29"/>
          <w:szCs w:val="29"/>
        </w:rPr>
        <w:t>공급</w:t>
      </w:r>
      <w:r>
        <w:rPr>
          <w:rFonts w:ascii="Noto Sans KR" w:hAnsi="Noto Sans KR"/>
          <w:color w:val="000000"/>
          <w:spacing w:val="-15"/>
          <w:sz w:val="29"/>
          <w:szCs w:val="29"/>
        </w:rPr>
        <w:t xml:space="preserve"> </w:t>
      </w:r>
      <w:r>
        <w:rPr>
          <w:rFonts w:ascii="Noto Sans KR" w:hAnsi="Noto Sans KR"/>
          <w:color w:val="000000"/>
          <w:spacing w:val="-15"/>
          <w:sz w:val="29"/>
          <w:szCs w:val="29"/>
        </w:rPr>
        <w:t>선언</w:t>
      </w:r>
      <w:r>
        <w:rPr>
          <w:rFonts w:ascii="Noto Sans KR" w:hAnsi="Noto Sans KR"/>
          <w:color w:val="000000"/>
          <w:spacing w:val="-15"/>
          <w:sz w:val="29"/>
          <w:szCs w:val="29"/>
        </w:rPr>
        <w:t xml:space="preserve"> </w:t>
      </w:r>
      <w:r>
        <w:rPr>
          <w:rFonts w:ascii="Noto Sans KR" w:hAnsi="Noto Sans KR"/>
          <w:color w:val="000000"/>
          <w:spacing w:val="-15"/>
          <w:sz w:val="29"/>
          <w:szCs w:val="29"/>
        </w:rPr>
        <w:t>이후</w:t>
      </w:r>
      <w:r>
        <w:rPr>
          <w:rFonts w:ascii="Noto Sans KR" w:hAnsi="Noto Sans KR"/>
          <w:color w:val="000000"/>
          <w:spacing w:val="-15"/>
          <w:sz w:val="29"/>
          <w:szCs w:val="29"/>
        </w:rPr>
        <w:t xml:space="preserve"> </w:t>
      </w:r>
      <w:r>
        <w:rPr>
          <w:rFonts w:ascii="Noto Sans KR" w:hAnsi="Noto Sans KR"/>
          <w:color w:val="000000"/>
          <w:spacing w:val="-15"/>
          <w:sz w:val="29"/>
          <w:szCs w:val="29"/>
        </w:rPr>
        <w:t>실시한</w:t>
      </w:r>
      <w:r>
        <w:rPr>
          <w:rFonts w:ascii="Noto Sans KR" w:hAnsi="Noto Sans KR"/>
          <w:color w:val="000000"/>
          <w:spacing w:val="-15"/>
          <w:sz w:val="29"/>
          <w:szCs w:val="29"/>
        </w:rPr>
        <w:t xml:space="preserve"> </w:t>
      </w:r>
      <w:r>
        <w:rPr>
          <w:rFonts w:ascii="Noto Sans KR" w:hAnsi="Noto Sans KR"/>
          <w:color w:val="000000"/>
          <w:spacing w:val="-15"/>
          <w:sz w:val="29"/>
          <w:szCs w:val="29"/>
        </w:rPr>
        <w:t>첫</w:t>
      </w:r>
      <w:r>
        <w:rPr>
          <w:rFonts w:ascii="Noto Sans KR" w:hAnsi="Noto Sans KR"/>
          <w:color w:val="000000"/>
          <w:spacing w:val="-15"/>
          <w:sz w:val="29"/>
          <w:szCs w:val="29"/>
        </w:rPr>
        <w:t xml:space="preserve"> </w:t>
      </w:r>
      <w:r>
        <w:rPr>
          <w:rFonts w:ascii="Noto Sans KR" w:hAnsi="Noto Sans KR"/>
          <w:color w:val="000000"/>
          <w:spacing w:val="-15"/>
          <w:sz w:val="29"/>
          <w:szCs w:val="29"/>
        </w:rPr>
        <w:t>입찰이었지만</w:t>
      </w:r>
      <w:r>
        <w:rPr>
          <w:rFonts w:ascii="Noto Sans KR" w:hAnsi="Noto Sans KR"/>
          <w:color w:val="000000"/>
          <w:spacing w:val="-15"/>
          <w:sz w:val="29"/>
          <w:szCs w:val="29"/>
        </w:rPr>
        <w:t xml:space="preserve">, </w:t>
      </w:r>
      <w:r>
        <w:rPr>
          <w:rFonts w:ascii="Noto Sans KR" w:hAnsi="Noto Sans KR"/>
          <w:color w:val="000000"/>
          <w:spacing w:val="-15"/>
          <w:sz w:val="29"/>
          <w:szCs w:val="29"/>
        </w:rPr>
        <w:t>금융사들의</w:t>
      </w:r>
      <w:r>
        <w:rPr>
          <w:rFonts w:ascii="Noto Sans KR" w:hAnsi="Noto Sans KR"/>
          <w:color w:val="000000"/>
          <w:spacing w:val="-15"/>
          <w:sz w:val="29"/>
          <w:szCs w:val="29"/>
        </w:rPr>
        <w:t xml:space="preserve"> </w:t>
      </w:r>
      <w:r>
        <w:rPr>
          <w:rFonts w:ascii="Noto Sans KR" w:hAnsi="Noto Sans KR"/>
          <w:color w:val="000000"/>
          <w:spacing w:val="-15"/>
          <w:sz w:val="29"/>
          <w:szCs w:val="29"/>
        </w:rPr>
        <w:t>요청자금</w:t>
      </w:r>
      <w:r>
        <w:rPr>
          <w:rFonts w:ascii="Noto Sans KR" w:hAnsi="Noto Sans KR"/>
          <w:color w:val="000000"/>
          <w:spacing w:val="-15"/>
          <w:sz w:val="29"/>
          <w:szCs w:val="29"/>
        </w:rPr>
        <w:t xml:space="preserve"> </w:t>
      </w:r>
      <w:r>
        <w:rPr>
          <w:rFonts w:ascii="Noto Sans KR" w:hAnsi="Noto Sans KR"/>
          <w:color w:val="000000"/>
          <w:spacing w:val="-15"/>
          <w:sz w:val="29"/>
          <w:szCs w:val="29"/>
        </w:rPr>
        <w:t>규모는</w:t>
      </w:r>
      <w:r>
        <w:rPr>
          <w:rFonts w:ascii="Noto Sans KR" w:hAnsi="Noto Sans KR"/>
          <w:color w:val="000000"/>
          <w:spacing w:val="-15"/>
          <w:sz w:val="29"/>
          <w:szCs w:val="29"/>
        </w:rPr>
        <w:t xml:space="preserve"> </w:t>
      </w:r>
      <w:r>
        <w:rPr>
          <w:rFonts w:ascii="Noto Sans KR" w:hAnsi="Noto Sans KR"/>
          <w:color w:val="000000"/>
          <w:spacing w:val="-15"/>
          <w:sz w:val="29"/>
          <w:szCs w:val="29"/>
        </w:rPr>
        <w:t>그리</w:t>
      </w:r>
      <w:r>
        <w:rPr>
          <w:rFonts w:ascii="Noto Sans KR" w:hAnsi="Noto Sans KR"/>
          <w:color w:val="000000"/>
          <w:spacing w:val="-15"/>
          <w:sz w:val="29"/>
          <w:szCs w:val="29"/>
        </w:rPr>
        <w:t xml:space="preserve"> </w:t>
      </w:r>
      <w:r>
        <w:rPr>
          <w:rFonts w:ascii="Noto Sans KR" w:hAnsi="Noto Sans KR"/>
          <w:color w:val="000000"/>
          <w:spacing w:val="-15"/>
          <w:sz w:val="29"/>
          <w:szCs w:val="29"/>
        </w:rPr>
        <w:t>크지</w:t>
      </w:r>
      <w:r>
        <w:rPr>
          <w:rFonts w:ascii="Noto Sans KR" w:hAnsi="Noto Sans KR"/>
          <w:color w:val="000000"/>
          <w:spacing w:val="-15"/>
          <w:sz w:val="29"/>
          <w:szCs w:val="29"/>
        </w:rPr>
        <w:t xml:space="preserve"> </w:t>
      </w:r>
      <w:r>
        <w:rPr>
          <w:rFonts w:ascii="Noto Sans KR" w:hAnsi="Noto Sans KR"/>
          <w:color w:val="000000"/>
          <w:spacing w:val="-15"/>
          <w:sz w:val="29"/>
          <w:szCs w:val="29"/>
        </w:rPr>
        <w:t>않은</w:t>
      </w:r>
      <w:r>
        <w:rPr>
          <w:rFonts w:ascii="Noto Sans KR" w:hAnsi="Noto Sans KR"/>
          <w:color w:val="000000"/>
          <w:spacing w:val="-15"/>
          <w:sz w:val="29"/>
          <w:szCs w:val="29"/>
        </w:rPr>
        <w:t xml:space="preserve"> </w:t>
      </w:r>
      <w:r>
        <w:rPr>
          <w:rFonts w:ascii="Noto Sans KR" w:hAnsi="Noto Sans KR"/>
          <w:color w:val="000000"/>
          <w:spacing w:val="-15"/>
          <w:sz w:val="29"/>
          <w:szCs w:val="29"/>
        </w:rPr>
        <w:t>것으로</w:t>
      </w:r>
      <w:r>
        <w:rPr>
          <w:rFonts w:ascii="Noto Sans KR" w:hAnsi="Noto Sans KR"/>
          <w:color w:val="000000"/>
          <w:spacing w:val="-15"/>
          <w:sz w:val="29"/>
          <w:szCs w:val="29"/>
        </w:rPr>
        <w:t xml:space="preserve"> </w:t>
      </w:r>
      <w:r>
        <w:rPr>
          <w:rFonts w:ascii="Noto Sans KR" w:hAnsi="Noto Sans KR"/>
          <w:color w:val="000000"/>
          <w:spacing w:val="-15"/>
          <w:sz w:val="29"/>
          <w:szCs w:val="29"/>
        </w:rPr>
        <w:t>분석된다</w:t>
      </w:r>
      <w:r>
        <w:rPr>
          <w:rFonts w:ascii="Noto Sans KR" w:hAnsi="Noto Sans KR"/>
          <w:color w:val="000000"/>
          <w:spacing w:val="-15"/>
          <w:sz w:val="29"/>
          <w:szCs w:val="29"/>
        </w:rPr>
        <w:t>.</w:t>
      </w:r>
      <w:r>
        <w:rPr>
          <w:rFonts w:ascii="Noto Sans KR" w:hAnsi="Noto Sans KR"/>
          <w:color w:val="000000"/>
          <w:spacing w:val="-15"/>
          <w:sz w:val="29"/>
          <w:szCs w:val="29"/>
        </w:rPr>
        <w:br/>
      </w:r>
      <w:r>
        <w:rPr>
          <w:rFonts w:ascii="Noto Sans KR" w:hAnsi="Noto Sans KR"/>
          <w:color w:val="000000"/>
          <w:spacing w:val="-15"/>
          <w:sz w:val="29"/>
          <w:szCs w:val="29"/>
        </w:rPr>
        <w:br/>
      </w:r>
      <w:r>
        <w:rPr>
          <w:rFonts w:ascii="Noto Sans KR" w:hAnsi="Noto Sans KR"/>
          <w:color w:val="000000"/>
          <w:spacing w:val="-15"/>
          <w:sz w:val="29"/>
          <w:szCs w:val="29"/>
        </w:rPr>
        <w:t>일각에서는</w:t>
      </w:r>
      <w:r>
        <w:rPr>
          <w:rFonts w:ascii="Noto Sans KR" w:hAnsi="Noto Sans KR"/>
          <w:color w:val="000000"/>
          <w:spacing w:val="-15"/>
          <w:sz w:val="29"/>
          <w:szCs w:val="29"/>
        </w:rPr>
        <w:t xml:space="preserve"> </w:t>
      </w:r>
      <w:r>
        <w:rPr>
          <w:rFonts w:ascii="Noto Sans KR" w:hAnsi="Noto Sans KR"/>
          <w:color w:val="000000"/>
          <w:spacing w:val="-15"/>
          <w:sz w:val="29"/>
          <w:szCs w:val="29"/>
        </w:rPr>
        <w:t>금융사들이</w:t>
      </w:r>
      <w:r>
        <w:rPr>
          <w:rFonts w:ascii="Noto Sans KR" w:hAnsi="Noto Sans KR"/>
          <w:color w:val="000000"/>
          <w:spacing w:val="-15"/>
          <w:sz w:val="29"/>
          <w:szCs w:val="29"/>
        </w:rPr>
        <w:t xml:space="preserve"> </w:t>
      </w:r>
      <w:r>
        <w:rPr>
          <w:rFonts w:ascii="Noto Sans KR" w:hAnsi="Noto Sans KR"/>
          <w:color w:val="000000"/>
          <w:spacing w:val="-15"/>
          <w:sz w:val="29"/>
          <w:szCs w:val="29"/>
        </w:rPr>
        <w:t>담보로</w:t>
      </w:r>
      <w:r>
        <w:rPr>
          <w:rFonts w:ascii="Noto Sans KR" w:hAnsi="Noto Sans KR"/>
          <w:color w:val="000000"/>
          <w:spacing w:val="-15"/>
          <w:sz w:val="29"/>
          <w:szCs w:val="29"/>
        </w:rPr>
        <w:t xml:space="preserve"> </w:t>
      </w:r>
      <w:r>
        <w:rPr>
          <w:rFonts w:ascii="Noto Sans KR" w:hAnsi="Noto Sans KR"/>
          <w:color w:val="000000"/>
          <w:spacing w:val="-15"/>
          <w:sz w:val="29"/>
          <w:szCs w:val="29"/>
        </w:rPr>
        <w:t>맡길</w:t>
      </w:r>
      <w:r>
        <w:rPr>
          <w:rFonts w:ascii="Noto Sans KR" w:hAnsi="Noto Sans KR"/>
          <w:color w:val="000000"/>
          <w:spacing w:val="-15"/>
          <w:sz w:val="29"/>
          <w:szCs w:val="29"/>
        </w:rPr>
        <w:t xml:space="preserve"> </w:t>
      </w:r>
      <w:r>
        <w:rPr>
          <w:rFonts w:ascii="Noto Sans KR" w:hAnsi="Noto Sans KR"/>
          <w:color w:val="000000"/>
          <w:spacing w:val="-15"/>
          <w:sz w:val="29"/>
          <w:szCs w:val="29"/>
        </w:rPr>
        <w:t>만한</w:t>
      </w:r>
      <w:r>
        <w:rPr>
          <w:rFonts w:ascii="Noto Sans KR" w:hAnsi="Noto Sans KR"/>
          <w:color w:val="000000"/>
          <w:spacing w:val="-15"/>
          <w:sz w:val="29"/>
          <w:szCs w:val="29"/>
        </w:rPr>
        <w:t xml:space="preserve"> </w:t>
      </w:r>
      <w:r>
        <w:rPr>
          <w:rFonts w:ascii="Noto Sans KR" w:hAnsi="Noto Sans KR"/>
          <w:color w:val="000000"/>
          <w:spacing w:val="-15"/>
          <w:sz w:val="29"/>
          <w:szCs w:val="29"/>
        </w:rPr>
        <w:t>우량</w:t>
      </w:r>
      <w:r>
        <w:rPr>
          <w:rFonts w:ascii="Noto Sans KR" w:hAnsi="Noto Sans KR"/>
          <w:color w:val="000000"/>
          <w:spacing w:val="-15"/>
          <w:sz w:val="29"/>
          <w:szCs w:val="29"/>
        </w:rPr>
        <w:t xml:space="preserve"> </w:t>
      </w:r>
      <w:r>
        <w:rPr>
          <w:rFonts w:ascii="Noto Sans KR" w:hAnsi="Noto Sans KR"/>
          <w:color w:val="000000"/>
          <w:spacing w:val="-15"/>
          <w:sz w:val="29"/>
          <w:szCs w:val="29"/>
        </w:rPr>
        <w:t>증권을</w:t>
      </w:r>
      <w:r>
        <w:rPr>
          <w:rFonts w:ascii="Noto Sans KR" w:hAnsi="Noto Sans KR"/>
          <w:color w:val="000000"/>
          <w:spacing w:val="-15"/>
          <w:sz w:val="29"/>
          <w:szCs w:val="29"/>
        </w:rPr>
        <w:t xml:space="preserve"> </w:t>
      </w:r>
      <w:r>
        <w:rPr>
          <w:rFonts w:ascii="Noto Sans KR" w:hAnsi="Noto Sans KR"/>
          <w:color w:val="000000"/>
          <w:spacing w:val="-15"/>
          <w:sz w:val="29"/>
          <w:szCs w:val="29"/>
        </w:rPr>
        <w:t>상당수를</w:t>
      </w:r>
      <w:r>
        <w:rPr>
          <w:rFonts w:ascii="Noto Sans KR" w:hAnsi="Noto Sans KR"/>
          <w:color w:val="000000"/>
          <w:spacing w:val="-15"/>
          <w:sz w:val="29"/>
          <w:szCs w:val="29"/>
        </w:rPr>
        <w:t xml:space="preserve"> </w:t>
      </w:r>
      <w:r>
        <w:rPr>
          <w:rFonts w:ascii="Noto Sans KR" w:hAnsi="Noto Sans KR"/>
          <w:color w:val="000000"/>
          <w:spacing w:val="-15"/>
          <w:sz w:val="29"/>
          <w:szCs w:val="29"/>
        </w:rPr>
        <w:t>이미</w:t>
      </w:r>
      <w:r>
        <w:rPr>
          <w:rFonts w:ascii="Noto Sans KR" w:hAnsi="Noto Sans KR"/>
          <w:color w:val="000000"/>
          <w:spacing w:val="-15"/>
          <w:sz w:val="29"/>
          <w:szCs w:val="29"/>
        </w:rPr>
        <w:t xml:space="preserve"> </w:t>
      </w:r>
      <w:r>
        <w:rPr>
          <w:rFonts w:ascii="Noto Sans KR" w:hAnsi="Noto Sans KR"/>
          <w:color w:val="000000"/>
          <w:spacing w:val="-15"/>
          <w:sz w:val="29"/>
          <w:szCs w:val="29"/>
        </w:rPr>
        <w:t>담보로</w:t>
      </w:r>
      <w:r>
        <w:rPr>
          <w:rFonts w:ascii="Noto Sans KR" w:hAnsi="Noto Sans KR"/>
          <w:color w:val="000000"/>
          <w:spacing w:val="-15"/>
          <w:sz w:val="29"/>
          <w:szCs w:val="29"/>
        </w:rPr>
        <w:t xml:space="preserve"> </w:t>
      </w:r>
      <w:r>
        <w:rPr>
          <w:rFonts w:ascii="Noto Sans KR" w:hAnsi="Noto Sans KR"/>
          <w:color w:val="000000"/>
          <w:spacing w:val="-15"/>
          <w:sz w:val="29"/>
          <w:szCs w:val="29"/>
        </w:rPr>
        <w:t>소진한</w:t>
      </w:r>
      <w:r>
        <w:rPr>
          <w:rFonts w:ascii="Noto Sans KR" w:hAnsi="Noto Sans KR"/>
          <w:color w:val="000000"/>
          <w:spacing w:val="-15"/>
          <w:sz w:val="29"/>
          <w:szCs w:val="29"/>
        </w:rPr>
        <w:t xml:space="preserve"> </w:t>
      </w:r>
      <w:r>
        <w:rPr>
          <w:rFonts w:ascii="Noto Sans KR" w:hAnsi="Noto Sans KR"/>
          <w:color w:val="000000"/>
          <w:spacing w:val="-15"/>
          <w:sz w:val="29"/>
          <w:szCs w:val="29"/>
        </w:rPr>
        <w:t>상태라</w:t>
      </w:r>
      <w:r>
        <w:rPr>
          <w:rFonts w:ascii="Noto Sans KR" w:hAnsi="Noto Sans KR"/>
          <w:color w:val="000000"/>
          <w:spacing w:val="-15"/>
          <w:sz w:val="29"/>
          <w:szCs w:val="29"/>
        </w:rPr>
        <w:t xml:space="preserve"> </w:t>
      </w:r>
      <w:r>
        <w:rPr>
          <w:rFonts w:ascii="Noto Sans KR" w:hAnsi="Noto Sans KR"/>
          <w:color w:val="000000"/>
          <w:spacing w:val="-15"/>
          <w:sz w:val="29"/>
          <w:szCs w:val="29"/>
        </w:rPr>
        <w:t>한은에서</w:t>
      </w:r>
      <w:r>
        <w:rPr>
          <w:rFonts w:ascii="Noto Sans KR" w:hAnsi="Noto Sans KR"/>
          <w:color w:val="000000"/>
          <w:spacing w:val="-15"/>
          <w:sz w:val="29"/>
          <w:szCs w:val="29"/>
        </w:rPr>
        <w:t xml:space="preserve"> </w:t>
      </w:r>
      <w:r>
        <w:rPr>
          <w:rFonts w:ascii="Noto Sans KR" w:hAnsi="Noto Sans KR"/>
          <w:color w:val="000000"/>
          <w:spacing w:val="-15"/>
          <w:sz w:val="29"/>
          <w:szCs w:val="29"/>
        </w:rPr>
        <w:t>추가로</w:t>
      </w:r>
      <w:r>
        <w:rPr>
          <w:rFonts w:ascii="Noto Sans KR" w:hAnsi="Noto Sans KR"/>
          <w:color w:val="000000"/>
          <w:spacing w:val="-15"/>
          <w:sz w:val="29"/>
          <w:szCs w:val="29"/>
        </w:rPr>
        <w:t xml:space="preserve"> </w:t>
      </w:r>
      <w:r>
        <w:rPr>
          <w:rFonts w:ascii="Noto Sans KR" w:hAnsi="Noto Sans KR"/>
          <w:color w:val="000000"/>
          <w:spacing w:val="-15"/>
          <w:sz w:val="29"/>
          <w:szCs w:val="29"/>
        </w:rPr>
        <w:t>돈을</w:t>
      </w:r>
      <w:r>
        <w:rPr>
          <w:rFonts w:ascii="Noto Sans KR" w:hAnsi="Noto Sans KR"/>
          <w:color w:val="000000"/>
          <w:spacing w:val="-15"/>
          <w:sz w:val="29"/>
          <w:szCs w:val="29"/>
        </w:rPr>
        <w:t xml:space="preserve"> </w:t>
      </w:r>
      <w:r>
        <w:rPr>
          <w:rFonts w:ascii="Noto Sans KR" w:hAnsi="Noto Sans KR"/>
          <w:color w:val="000000"/>
          <w:spacing w:val="-15"/>
          <w:sz w:val="29"/>
          <w:szCs w:val="29"/>
        </w:rPr>
        <w:t>빌릴</w:t>
      </w:r>
      <w:r>
        <w:rPr>
          <w:rFonts w:ascii="Noto Sans KR" w:hAnsi="Noto Sans KR"/>
          <w:color w:val="000000"/>
          <w:spacing w:val="-15"/>
          <w:sz w:val="29"/>
          <w:szCs w:val="29"/>
        </w:rPr>
        <w:t xml:space="preserve"> </w:t>
      </w:r>
      <w:r>
        <w:rPr>
          <w:rFonts w:ascii="Noto Sans KR" w:hAnsi="Noto Sans KR"/>
          <w:color w:val="000000"/>
          <w:spacing w:val="-15"/>
          <w:sz w:val="29"/>
          <w:szCs w:val="29"/>
        </w:rPr>
        <w:t>여력이</w:t>
      </w:r>
      <w:r>
        <w:rPr>
          <w:rFonts w:ascii="Noto Sans KR" w:hAnsi="Noto Sans KR"/>
          <w:color w:val="000000"/>
          <w:spacing w:val="-15"/>
          <w:sz w:val="29"/>
          <w:szCs w:val="29"/>
        </w:rPr>
        <w:t xml:space="preserve"> </w:t>
      </w:r>
      <w:r>
        <w:rPr>
          <w:rFonts w:ascii="Noto Sans KR" w:hAnsi="Noto Sans KR"/>
          <w:color w:val="000000"/>
          <w:spacing w:val="-15"/>
          <w:sz w:val="29"/>
          <w:szCs w:val="29"/>
        </w:rPr>
        <w:t>없다는</w:t>
      </w:r>
      <w:r>
        <w:rPr>
          <w:rFonts w:ascii="Noto Sans KR" w:hAnsi="Noto Sans KR"/>
          <w:color w:val="000000"/>
          <w:spacing w:val="-15"/>
          <w:sz w:val="29"/>
          <w:szCs w:val="29"/>
        </w:rPr>
        <w:t xml:space="preserve"> </w:t>
      </w:r>
      <w:r>
        <w:rPr>
          <w:rFonts w:ascii="Noto Sans KR" w:hAnsi="Noto Sans KR"/>
          <w:color w:val="000000"/>
          <w:spacing w:val="-15"/>
          <w:sz w:val="29"/>
          <w:szCs w:val="29"/>
        </w:rPr>
        <w:t>지적도</w:t>
      </w:r>
      <w:r>
        <w:rPr>
          <w:rFonts w:ascii="Noto Sans KR" w:hAnsi="Noto Sans KR"/>
          <w:color w:val="000000"/>
          <w:spacing w:val="-15"/>
          <w:sz w:val="29"/>
          <w:szCs w:val="29"/>
        </w:rPr>
        <w:t xml:space="preserve"> </w:t>
      </w:r>
      <w:r>
        <w:rPr>
          <w:rFonts w:ascii="Noto Sans KR" w:hAnsi="Noto Sans KR"/>
          <w:color w:val="000000"/>
          <w:spacing w:val="-15"/>
          <w:sz w:val="29"/>
          <w:szCs w:val="29"/>
        </w:rPr>
        <w:t>나온다</w:t>
      </w:r>
      <w:r>
        <w:rPr>
          <w:rFonts w:ascii="Noto Sans KR" w:hAnsi="Noto Sans KR"/>
          <w:color w:val="000000"/>
          <w:spacing w:val="-15"/>
          <w:sz w:val="29"/>
          <w:szCs w:val="29"/>
        </w:rPr>
        <w:t>.</w:t>
      </w:r>
      <w:r>
        <w:rPr>
          <w:rFonts w:ascii="Noto Sans KR" w:hAnsi="Noto Sans KR"/>
          <w:color w:val="000000"/>
          <w:spacing w:val="-15"/>
          <w:sz w:val="29"/>
          <w:szCs w:val="29"/>
        </w:rPr>
        <w:br/>
      </w:r>
      <w:r>
        <w:rPr>
          <w:rFonts w:ascii="Noto Sans KR" w:hAnsi="Noto Sans KR"/>
          <w:color w:val="000000"/>
          <w:spacing w:val="-15"/>
          <w:sz w:val="29"/>
          <w:szCs w:val="29"/>
        </w:rPr>
        <w:lastRenderedPageBreak/>
        <w:br/>
        <w:t xml:space="preserve">RP </w:t>
      </w:r>
      <w:r>
        <w:rPr>
          <w:rFonts w:ascii="Noto Sans KR" w:hAnsi="Noto Sans KR"/>
          <w:color w:val="000000"/>
          <w:spacing w:val="-15"/>
          <w:sz w:val="29"/>
          <w:szCs w:val="29"/>
        </w:rPr>
        <w:t>매입</w:t>
      </w:r>
      <w:r>
        <w:rPr>
          <w:rFonts w:ascii="Noto Sans KR" w:hAnsi="Noto Sans KR"/>
          <w:color w:val="000000"/>
          <w:spacing w:val="-15"/>
          <w:sz w:val="29"/>
          <w:szCs w:val="29"/>
        </w:rPr>
        <w:t xml:space="preserve"> </w:t>
      </w:r>
      <w:r>
        <w:rPr>
          <w:rFonts w:ascii="Noto Sans KR" w:hAnsi="Noto Sans KR"/>
          <w:color w:val="000000"/>
          <w:spacing w:val="-15"/>
          <w:sz w:val="29"/>
          <w:szCs w:val="29"/>
        </w:rPr>
        <w:t>모집금리가</w:t>
      </w:r>
      <w:r>
        <w:rPr>
          <w:rFonts w:ascii="Noto Sans KR" w:hAnsi="Noto Sans KR"/>
          <w:color w:val="000000"/>
          <w:spacing w:val="-15"/>
          <w:sz w:val="29"/>
          <w:szCs w:val="29"/>
        </w:rPr>
        <w:t xml:space="preserve"> </w:t>
      </w:r>
      <w:r>
        <w:rPr>
          <w:rFonts w:ascii="Noto Sans KR" w:hAnsi="Noto Sans KR"/>
          <w:color w:val="000000"/>
          <w:spacing w:val="-15"/>
          <w:sz w:val="29"/>
          <w:szCs w:val="29"/>
        </w:rPr>
        <w:t>기준금리와</w:t>
      </w:r>
      <w:r>
        <w:rPr>
          <w:rFonts w:ascii="Noto Sans KR" w:hAnsi="Noto Sans KR"/>
          <w:color w:val="000000"/>
          <w:spacing w:val="-15"/>
          <w:sz w:val="29"/>
          <w:szCs w:val="29"/>
        </w:rPr>
        <w:t xml:space="preserve"> </w:t>
      </w:r>
      <w:r>
        <w:rPr>
          <w:rFonts w:ascii="Noto Sans KR" w:hAnsi="Noto Sans KR"/>
          <w:color w:val="000000"/>
          <w:spacing w:val="-15"/>
          <w:sz w:val="29"/>
          <w:szCs w:val="29"/>
        </w:rPr>
        <w:t>비슷해</w:t>
      </w:r>
      <w:r>
        <w:rPr>
          <w:rFonts w:ascii="Noto Sans KR" w:hAnsi="Noto Sans KR"/>
          <w:color w:val="000000"/>
          <w:spacing w:val="-15"/>
          <w:sz w:val="29"/>
          <w:szCs w:val="29"/>
        </w:rPr>
        <w:t xml:space="preserve"> </w:t>
      </w:r>
      <w:r>
        <w:rPr>
          <w:rFonts w:ascii="Noto Sans KR" w:hAnsi="Noto Sans KR"/>
          <w:color w:val="000000"/>
          <w:spacing w:val="-15"/>
          <w:sz w:val="29"/>
          <w:szCs w:val="29"/>
        </w:rPr>
        <w:t>실효성이</w:t>
      </w:r>
      <w:r>
        <w:rPr>
          <w:rFonts w:ascii="Noto Sans KR" w:hAnsi="Noto Sans KR"/>
          <w:color w:val="000000"/>
          <w:spacing w:val="-15"/>
          <w:sz w:val="29"/>
          <w:szCs w:val="29"/>
        </w:rPr>
        <w:t xml:space="preserve"> </w:t>
      </w:r>
      <w:r>
        <w:rPr>
          <w:rFonts w:ascii="Noto Sans KR" w:hAnsi="Noto Sans KR"/>
          <w:color w:val="000000"/>
          <w:spacing w:val="-15"/>
          <w:sz w:val="29"/>
          <w:szCs w:val="29"/>
        </w:rPr>
        <w:t>떨어진다는</w:t>
      </w:r>
      <w:r>
        <w:rPr>
          <w:rFonts w:ascii="Noto Sans KR" w:hAnsi="Noto Sans KR"/>
          <w:color w:val="000000"/>
          <w:spacing w:val="-15"/>
          <w:sz w:val="29"/>
          <w:szCs w:val="29"/>
        </w:rPr>
        <w:t xml:space="preserve"> </w:t>
      </w:r>
      <w:r>
        <w:rPr>
          <w:rFonts w:ascii="Noto Sans KR" w:hAnsi="Noto Sans KR"/>
          <w:color w:val="000000"/>
          <w:spacing w:val="-15"/>
          <w:sz w:val="29"/>
          <w:szCs w:val="29"/>
        </w:rPr>
        <w:t>지적에</w:t>
      </w:r>
      <w:r>
        <w:rPr>
          <w:rFonts w:ascii="Noto Sans KR" w:hAnsi="Noto Sans KR"/>
          <w:color w:val="000000"/>
          <w:spacing w:val="-15"/>
          <w:sz w:val="29"/>
          <w:szCs w:val="29"/>
        </w:rPr>
        <w:t xml:space="preserve"> </w:t>
      </w:r>
      <w:r>
        <w:rPr>
          <w:rFonts w:ascii="Noto Sans KR" w:hAnsi="Noto Sans KR"/>
          <w:color w:val="000000"/>
          <w:spacing w:val="-15"/>
          <w:sz w:val="29"/>
          <w:szCs w:val="29"/>
        </w:rPr>
        <w:t>대해</w:t>
      </w:r>
      <w:r>
        <w:rPr>
          <w:rFonts w:ascii="Noto Sans KR" w:hAnsi="Noto Sans KR"/>
          <w:color w:val="000000"/>
          <w:spacing w:val="-15"/>
          <w:sz w:val="29"/>
          <w:szCs w:val="29"/>
        </w:rPr>
        <w:t xml:space="preserve"> </w:t>
      </w:r>
      <w:r>
        <w:rPr>
          <w:rFonts w:ascii="Noto Sans KR" w:hAnsi="Noto Sans KR"/>
          <w:color w:val="000000"/>
          <w:spacing w:val="-15"/>
          <w:sz w:val="29"/>
          <w:szCs w:val="29"/>
        </w:rPr>
        <w:t>한은</w:t>
      </w:r>
      <w:r>
        <w:rPr>
          <w:rFonts w:ascii="Noto Sans KR" w:hAnsi="Noto Sans KR"/>
          <w:color w:val="000000"/>
          <w:spacing w:val="-15"/>
          <w:sz w:val="29"/>
          <w:szCs w:val="29"/>
        </w:rPr>
        <w:t xml:space="preserve"> </w:t>
      </w:r>
      <w:r>
        <w:rPr>
          <w:rFonts w:ascii="Noto Sans KR" w:hAnsi="Noto Sans KR"/>
          <w:color w:val="000000"/>
          <w:spacing w:val="-15"/>
          <w:sz w:val="29"/>
          <w:szCs w:val="29"/>
        </w:rPr>
        <w:t>관계자는</w:t>
      </w:r>
      <w:r>
        <w:rPr>
          <w:rFonts w:ascii="Noto Sans KR" w:hAnsi="Noto Sans KR"/>
          <w:color w:val="000000"/>
          <w:spacing w:val="-15"/>
          <w:sz w:val="29"/>
          <w:szCs w:val="29"/>
        </w:rPr>
        <w:t xml:space="preserve"> "RP </w:t>
      </w:r>
      <w:r>
        <w:rPr>
          <w:rFonts w:ascii="Noto Sans KR" w:hAnsi="Noto Sans KR"/>
          <w:color w:val="000000"/>
          <w:spacing w:val="-15"/>
          <w:sz w:val="29"/>
          <w:szCs w:val="29"/>
        </w:rPr>
        <w:t>매입금리를</w:t>
      </w:r>
      <w:r>
        <w:rPr>
          <w:rFonts w:ascii="Noto Sans KR" w:hAnsi="Noto Sans KR"/>
          <w:color w:val="000000"/>
          <w:spacing w:val="-15"/>
          <w:sz w:val="29"/>
          <w:szCs w:val="29"/>
        </w:rPr>
        <w:t xml:space="preserve"> </w:t>
      </w:r>
      <w:r>
        <w:rPr>
          <w:rFonts w:ascii="Noto Sans KR" w:hAnsi="Noto Sans KR"/>
          <w:color w:val="000000"/>
          <w:spacing w:val="-15"/>
          <w:sz w:val="29"/>
          <w:szCs w:val="29"/>
        </w:rPr>
        <w:t>기준금리보다</w:t>
      </w:r>
      <w:r>
        <w:rPr>
          <w:rFonts w:ascii="Noto Sans KR" w:hAnsi="Noto Sans KR"/>
          <w:color w:val="000000"/>
          <w:spacing w:val="-15"/>
          <w:sz w:val="29"/>
          <w:szCs w:val="29"/>
        </w:rPr>
        <w:t xml:space="preserve"> </w:t>
      </w:r>
      <w:r>
        <w:rPr>
          <w:rFonts w:ascii="Noto Sans KR" w:hAnsi="Noto Sans KR"/>
          <w:color w:val="000000"/>
          <w:spacing w:val="-15"/>
          <w:sz w:val="29"/>
          <w:szCs w:val="29"/>
        </w:rPr>
        <w:t>낮게</w:t>
      </w:r>
      <w:r>
        <w:rPr>
          <w:rFonts w:ascii="Noto Sans KR" w:hAnsi="Noto Sans KR"/>
          <w:color w:val="000000"/>
          <w:spacing w:val="-15"/>
          <w:sz w:val="29"/>
          <w:szCs w:val="29"/>
        </w:rPr>
        <w:t xml:space="preserve"> </w:t>
      </w:r>
      <w:r>
        <w:rPr>
          <w:rFonts w:ascii="Noto Sans KR" w:hAnsi="Noto Sans KR"/>
          <w:color w:val="000000"/>
          <w:spacing w:val="-15"/>
          <w:sz w:val="29"/>
          <w:szCs w:val="29"/>
        </w:rPr>
        <w:t>책정하면</w:t>
      </w:r>
      <w:r>
        <w:rPr>
          <w:rFonts w:ascii="Noto Sans KR" w:hAnsi="Noto Sans KR"/>
          <w:color w:val="000000"/>
          <w:spacing w:val="-15"/>
          <w:sz w:val="29"/>
          <w:szCs w:val="29"/>
        </w:rPr>
        <w:t xml:space="preserve"> </w:t>
      </w:r>
      <w:r>
        <w:rPr>
          <w:rFonts w:ascii="Noto Sans KR" w:hAnsi="Noto Sans KR"/>
          <w:color w:val="000000"/>
          <w:spacing w:val="-15"/>
          <w:sz w:val="29"/>
          <w:szCs w:val="29"/>
        </w:rPr>
        <w:t>금융기관의</w:t>
      </w:r>
      <w:r>
        <w:rPr>
          <w:rFonts w:ascii="Noto Sans KR" w:hAnsi="Noto Sans KR"/>
          <w:color w:val="000000"/>
          <w:spacing w:val="-15"/>
          <w:sz w:val="29"/>
          <w:szCs w:val="29"/>
        </w:rPr>
        <w:t xml:space="preserve"> </w:t>
      </w:r>
      <w:r>
        <w:rPr>
          <w:rFonts w:ascii="Noto Sans KR" w:hAnsi="Noto Sans KR"/>
          <w:color w:val="000000"/>
          <w:spacing w:val="-15"/>
          <w:sz w:val="29"/>
          <w:szCs w:val="29"/>
        </w:rPr>
        <w:t>금리차액거래</w:t>
      </w:r>
      <w:r>
        <w:rPr>
          <w:rFonts w:ascii="Noto Sans KR" w:hAnsi="Noto Sans KR"/>
          <w:color w:val="000000"/>
          <w:spacing w:val="-15"/>
          <w:sz w:val="29"/>
          <w:szCs w:val="29"/>
        </w:rPr>
        <w:t xml:space="preserve"> </w:t>
      </w:r>
      <w:r>
        <w:rPr>
          <w:rFonts w:ascii="Noto Sans KR" w:hAnsi="Noto Sans KR"/>
          <w:color w:val="000000"/>
          <w:spacing w:val="-15"/>
          <w:sz w:val="29"/>
          <w:szCs w:val="29"/>
        </w:rPr>
        <w:t>수단으로</w:t>
      </w:r>
      <w:r>
        <w:rPr>
          <w:rFonts w:ascii="Noto Sans KR" w:hAnsi="Noto Sans KR"/>
          <w:color w:val="000000"/>
          <w:spacing w:val="-15"/>
          <w:sz w:val="29"/>
          <w:szCs w:val="29"/>
        </w:rPr>
        <w:t xml:space="preserve"> </w:t>
      </w:r>
      <w:r>
        <w:rPr>
          <w:rFonts w:ascii="Noto Sans KR" w:hAnsi="Noto Sans KR"/>
          <w:color w:val="000000"/>
          <w:spacing w:val="-15"/>
          <w:sz w:val="29"/>
          <w:szCs w:val="29"/>
        </w:rPr>
        <w:t>전용돼</w:t>
      </w:r>
      <w:r>
        <w:rPr>
          <w:rFonts w:ascii="Noto Sans KR" w:hAnsi="Noto Sans KR"/>
          <w:color w:val="000000"/>
          <w:spacing w:val="-15"/>
          <w:sz w:val="29"/>
          <w:szCs w:val="29"/>
        </w:rPr>
        <w:t xml:space="preserve"> </w:t>
      </w:r>
      <w:r>
        <w:rPr>
          <w:rFonts w:ascii="Noto Sans KR" w:hAnsi="Noto Sans KR"/>
          <w:color w:val="000000"/>
          <w:spacing w:val="-15"/>
          <w:sz w:val="29"/>
          <w:szCs w:val="29"/>
        </w:rPr>
        <w:t>응찰</w:t>
      </w:r>
      <w:r>
        <w:rPr>
          <w:rFonts w:ascii="Noto Sans KR" w:hAnsi="Noto Sans KR"/>
          <w:color w:val="000000"/>
          <w:spacing w:val="-15"/>
          <w:sz w:val="29"/>
          <w:szCs w:val="29"/>
        </w:rPr>
        <w:t xml:space="preserve"> </w:t>
      </w:r>
      <w:r>
        <w:rPr>
          <w:rFonts w:ascii="Noto Sans KR" w:hAnsi="Noto Sans KR"/>
          <w:color w:val="000000"/>
          <w:spacing w:val="-15"/>
          <w:sz w:val="29"/>
          <w:szCs w:val="29"/>
        </w:rPr>
        <w:t>규모가</w:t>
      </w:r>
      <w:r>
        <w:rPr>
          <w:rFonts w:ascii="Noto Sans KR" w:hAnsi="Noto Sans KR"/>
          <w:color w:val="000000"/>
          <w:spacing w:val="-15"/>
          <w:sz w:val="29"/>
          <w:szCs w:val="29"/>
        </w:rPr>
        <w:t xml:space="preserve"> </w:t>
      </w:r>
      <w:r>
        <w:rPr>
          <w:rFonts w:ascii="Noto Sans KR" w:hAnsi="Noto Sans KR"/>
          <w:color w:val="000000"/>
          <w:spacing w:val="-15"/>
          <w:sz w:val="29"/>
          <w:szCs w:val="29"/>
        </w:rPr>
        <w:t>필요</w:t>
      </w:r>
      <w:r>
        <w:rPr>
          <w:rFonts w:ascii="Noto Sans KR" w:hAnsi="Noto Sans KR"/>
          <w:color w:val="000000"/>
          <w:spacing w:val="-15"/>
          <w:sz w:val="29"/>
          <w:szCs w:val="29"/>
        </w:rPr>
        <w:t xml:space="preserve"> </w:t>
      </w:r>
      <w:r>
        <w:rPr>
          <w:rFonts w:ascii="Noto Sans KR" w:hAnsi="Noto Sans KR"/>
          <w:color w:val="000000"/>
          <w:spacing w:val="-15"/>
          <w:sz w:val="29"/>
          <w:szCs w:val="29"/>
        </w:rPr>
        <w:t>이상으로</w:t>
      </w:r>
      <w:r>
        <w:rPr>
          <w:rFonts w:ascii="Noto Sans KR" w:hAnsi="Noto Sans KR"/>
          <w:color w:val="000000"/>
          <w:spacing w:val="-15"/>
          <w:sz w:val="29"/>
          <w:szCs w:val="29"/>
        </w:rPr>
        <w:t xml:space="preserve"> </w:t>
      </w:r>
      <w:r>
        <w:rPr>
          <w:rFonts w:ascii="Noto Sans KR" w:hAnsi="Noto Sans KR"/>
          <w:color w:val="000000"/>
          <w:spacing w:val="-15"/>
          <w:sz w:val="29"/>
          <w:szCs w:val="29"/>
        </w:rPr>
        <w:t>과다해질</w:t>
      </w:r>
      <w:r>
        <w:rPr>
          <w:rFonts w:ascii="Noto Sans KR" w:hAnsi="Noto Sans KR"/>
          <w:color w:val="000000"/>
          <w:spacing w:val="-15"/>
          <w:sz w:val="29"/>
          <w:szCs w:val="29"/>
        </w:rPr>
        <w:t xml:space="preserve"> </w:t>
      </w:r>
      <w:r>
        <w:rPr>
          <w:rFonts w:ascii="Noto Sans KR" w:hAnsi="Noto Sans KR"/>
          <w:color w:val="000000"/>
          <w:spacing w:val="-15"/>
          <w:sz w:val="29"/>
          <w:szCs w:val="29"/>
        </w:rPr>
        <w:t>우려가</w:t>
      </w:r>
      <w:r>
        <w:rPr>
          <w:rFonts w:ascii="Noto Sans KR" w:hAnsi="Noto Sans KR"/>
          <w:color w:val="000000"/>
          <w:spacing w:val="-15"/>
          <w:sz w:val="29"/>
          <w:szCs w:val="29"/>
        </w:rPr>
        <w:t xml:space="preserve"> </w:t>
      </w:r>
      <w:r>
        <w:rPr>
          <w:rFonts w:ascii="Noto Sans KR" w:hAnsi="Noto Sans KR"/>
          <w:color w:val="000000"/>
          <w:spacing w:val="-15"/>
          <w:sz w:val="29"/>
          <w:szCs w:val="29"/>
        </w:rPr>
        <w:t>있다</w:t>
      </w:r>
      <w:r>
        <w:rPr>
          <w:rFonts w:ascii="Noto Sans KR" w:hAnsi="Noto Sans KR"/>
          <w:color w:val="000000"/>
          <w:spacing w:val="-15"/>
          <w:sz w:val="29"/>
          <w:szCs w:val="29"/>
        </w:rPr>
        <w:t>"</w:t>
      </w:r>
      <w:r>
        <w:rPr>
          <w:rFonts w:ascii="Noto Sans KR" w:hAnsi="Noto Sans KR"/>
          <w:color w:val="000000"/>
          <w:spacing w:val="-15"/>
          <w:sz w:val="29"/>
          <w:szCs w:val="29"/>
        </w:rPr>
        <w:t>고</w:t>
      </w:r>
      <w:r>
        <w:rPr>
          <w:rFonts w:ascii="Noto Sans KR" w:hAnsi="Noto Sans KR"/>
          <w:color w:val="000000"/>
          <w:spacing w:val="-15"/>
          <w:sz w:val="29"/>
          <w:szCs w:val="29"/>
        </w:rPr>
        <w:t xml:space="preserve"> </w:t>
      </w:r>
      <w:r>
        <w:rPr>
          <w:rFonts w:ascii="Noto Sans KR" w:hAnsi="Noto Sans KR"/>
          <w:color w:val="000000"/>
          <w:spacing w:val="-15"/>
          <w:sz w:val="29"/>
          <w:szCs w:val="29"/>
        </w:rPr>
        <w:t>설명했다</w:t>
      </w:r>
      <w:r>
        <w:rPr>
          <w:rFonts w:ascii="Noto Sans KR" w:hAnsi="Noto Sans KR"/>
          <w:color w:val="000000"/>
          <w:spacing w:val="-15"/>
          <w:sz w:val="29"/>
          <w:szCs w:val="29"/>
        </w:rPr>
        <w:t>.</w:t>
      </w:r>
      <w:r>
        <w:rPr>
          <w:rFonts w:ascii="Noto Sans KR" w:hAnsi="Noto Sans KR"/>
          <w:color w:val="000000"/>
          <w:spacing w:val="-15"/>
          <w:sz w:val="29"/>
          <w:szCs w:val="29"/>
        </w:rPr>
        <w:br/>
      </w:r>
      <w:r>
        <w:rPr>
          <w:rFonts w:ascii="Noto Sans KR" w:hAnsi="Noto Sans KR"/>
          <w:color w:val="000000"/>
          <w:spacing w:val="-15"/>
          <w:sz w:val="29"/>
          <w:szCs w:val="29"/>
        </w:rPr>
        <w:br/>
        <w:t>RP</w:t>
      </w:r>
      <w:r>
        <w:rPr>
          <w:rFonts w:ascii="Noto Sans KR" w:hAnsi="Noto Sans KR"/>
          <w:color w:val="000000"/>
          <w:spacing w:val="-15"/>
          <w:sz w:val="29"/>
          <w:szCs w:val="29"/>
        </w:rPr>
        <w:t>는</w:t>
      </w:r>
      <w:r>
        <w:rPr>
          <w:rFonts w:ascii="Noto Sans KR" w:hAnsi="Noto Sans KR"/>
          <w:color w:val="000000"/>
          <w:spacing w:val="-15"/>
          <w:sz w:val="29"/>
          <w:szCs w:val="29"/>
        </w:rPr>
        <w:t xml:space="preserve"> </w:t>
      </w:r>
      <w:r>
        <w:rPr>
          <w:rFonts w:ascii="Noto Sans KR" w:hAnsi="Noto Sans KR"/>
          <w:color w:val="000000"/>
          <w:spacing w:val="-15"/>
          <w:sz w:val="29"/>
          <w:szCs w:val="29"/>
        </w:rPr>
        <w:t>금융기관이</w:t>
      </w:r>
      <w:r>
        <w:rPr>
          <w:rFonts w:ascii="Noto Sans KR" w:hAnsi="Noto Sans KR"/>
          <w:color w:val="000000"/>
          <w:spacing w:val="-15"/>
          <w:sz w:val="29"/>
          <w:szCs w:val="29"/>
        </w:rPr>
        <w:t xml:space="preserve"> </w:t>
      </w:r>
      <w:r>
        <w:rPr>
          <w:rFonts w:ascii="Noto Sans KR" w:hAnsi="Noto Sans KR"/>
          <w:color w:val="000000"/>
          <w:spacing w:val="-15"/>
          <w:sz w:val="29"/>
          <w:szCs w:val="29"/>
        </w:rPr>
        <w:t>일정</w:t>
      </w:r>
      <w:r>
        <w:rPr>
          <w:rFonts w:ascii="Noto Sans KR" w:hAnsi="Noto Sans KR"/>
          <w:color w:val="000000"/>
          <w:spacing w:val="-15"/>
          <w:sz w:val="29"/>
          <w:szCs w:val="29"/>
        </w:rPr>
        <w:t xml:space="preserve"> </w:t>
      </w:r>
      <w:r>
        <w:rPr>
          <w:rFonts w:ascii="Noto Sans KR" w:hAnsi="Noto Sans KR"/>
          <w:color w:val="000000"/>
          <w:spacing w:val="-15"/>
          <w:sz w:val="29"/>
          <w:szCs w:val="29"/>
        </w:rPr>
        <w:t>기간</w:t>
      </w:r>
      <w:r>
        <w:rPr>
          <w:rFonts w:ascii="Noto Sans KR" w:hAnsi="Noto Sans KR"/>
          <w:color w:val="000000"/>
          <w:spacing w:val="-15"/>
          <w:sz w:val="29"/>
          <w:szCs w:val="29"/>
        </w:rPr>
        <w:t xml:space="preserve"> </w:t>
      </w:r>
      <w:r>
        <w:rPr>
          <w:rFonts w:ascii="Noto Sans KR" w:hAnsi="Noto Sans KR"/>
          <w:color w:val="000000"/>
          <w:spacing w:val="-15"/>
          <w:sz w:val="29"/>
          <w:szCs w:val="29"/>
        </w:rPr>
        <w:t>후에</w:t>
      </w:r>
      <w:r>
        <w:rPr>
          <w:rFonts w:ascii="Noto Sans KR" w:hAnsi="Noto Sans KR"/>
          <w:color w:val="000000"/>
          <w:spacing w:val="-15"/>
          <w:sz w:val="29"/>
          <w:szCs w:val="29"/>
        </w:rPr>
        <w:t xml:space="preserve"> </w:t>
      </w:r>
      <w:r>
        <w:rPr>
          <w:rFonts w:ascii="Noto Sans KR" w:hAnsi="Noto Sans KR"/>
          <w:color w:val="000000"/>
          <w:spacing w:val="-15"/>
          <w:sz w:val="29"/>
          <w:szCs w:val="29"/>
        </w:rPr>
        <w:t>다시</w:t>
      </w:r>
      <w:r>
        <w:rPr>
          <w:rFonts w:ascii="Noto Sans KR" w:hAnsi="Noto Sans KR"/>
          <w:color w:val="000000"/>
          <w:spacing w:val="-15"/>
          <w:sz w:val="29"/>
          <w:szCs w:val="29"/>
        </w:rPr>
        <w:t xml:space="preserve"> </w:t>
      </w:r>
      <w:r>
        <w:rPr>
          <w:rFonts w:ascii="Noto Sans KR" w:hAnsi="Noto Sans KR"/>
          <w:color w:val="000000"/>
          <w:spacing w:val="-15"/>
          <w:sz w:val="29"/>
          <w:szCs w:val="29"/>
        </w:rPr>
        <w:t>사는</w:t>
      </w:r>
      <w:r>
        <w:rPr>
          <w:rFonts w:ascii="Noto Sans KR" w:hAnsi="Noto Sans KR"/>
          <w:color w:val="000000"/>
          <w:spacing w:val="-15"/>
          <w:sz w:val="29"/>
          <w:szCs w:val="29"/>
        </w:rPr>
        <w:t xml:space="preserve"> </w:t>
      </w:r>
      <w:r>
        <w:rPr>
          <w:rFonts w:ascii="Noto Sans KR" w:hAnsi="Noto Sans KR"/>
          <w:color w:val="000000"/>
          <w:spacing w:val="-15"/>
          <w:sz w:val="29"/>
          <w:szCs w:val="29"/>
        </w:rPr>
        <w:t>조건으로</w:t>
      </w:r>
      <w:r>
        <w:rPr>
          <w:rFonts w:ascii="Noto Sans KR" w:hAnsi="Noto Sans KR"/>
          <w:color w:val="000000"/>
          <w:spacing w:val="-15"/>
          <w:sz w:val="29"/>
          <w:szCs w:val="29"/>
        </w:rPr>
        <w:t xml:space="preserve"> </w:t>
      </w:r>
      <w:r>
        <w:rPr>
          <w:rFonts w:ascii="Noto Sans KR" w:hAnsi="Noto Sans KR"/>
          <w:color w:val="000000"/>
          <w:spacing w:val="-15"/>
          <w:sz w:val="29"/>
          <w:szCs w:val="29"/>
        </w:rPr>
        <w:t>채권을</w:t>
      </w:r>
      <w:r>
        <w:rPr>
          <w:rFonts w:ascii="Noto Sans KR" w:hAnsi="Noto Sans KR"/>
          <w:color w:val="000000"/>
          <w:spacing w:val="-15"/>
          <w:sz w:val="29"/>
          <w:szCs w:val="29"/>
        </w:rPr>
        <w:t xml:space="preserve"> </w:t>
      </w:r>
      <w:r>
        <w:rPr>
          <w:rFonts w:ascii="Noto Sans KR" w:hAnsi="Noto Sans KR"/>
          <w:color w:val="000000"/>
          <w:spacing w:val="-15"/>
          <w:sz w:val="29"/>
          <w:szCs w:val="29"/>
        </w:rPr>
        <w:t>팔고</w:t>
      </w:r>
      <w:r>
        <w:rPr>
          <w:rFonts w:ascii="Noto Sans KR" w:hAnsi="Noto Sans KR"/>
          <w:color w:val="000000"/>
          <w:spacing w:val="-15"/>
          <w:sz w:val="29"/>
          <w:szCs w:val="29"/>
        </w:rPr>
        <w:t xml:space="preserve"> </w:t>
      </w:r>
      <w:r>
        <w:rPr>
          <w:rFonts w:ascii="Noto Sans KR" w:hAnsi="Noto Sans KR"/>
          <w:color w:val="000000"/>
          <w:spacing w:val="-15"/>
          <w:sz w:val="29"/>
          <w:szCs w:val="29"/>
        </w:rPr>
        <w:t>경과</w:t>
      </w:r>
      <w:r>
        <w:rPr>
          <w:rFonts w:ascii="Noto Sans KR" w:hAnsi="Noto Sans KR"/>
          <w:color w:val="000000"/>
          <w:spacing w:val="-15"/>
          <w:sz w:val="29"/>
          <w:szCs w:val="29"/>
        </w:rPr>
        <w:t xml:space="preserve"> </w:t>
      </w:r>
      <w:r>
        <w:rPr>
          <w:rFonts w:ascii="Noto Sans KR" w:hAnsi="Noto Sans KR"/>
          <w:color w:val="000000"/>
          <w:spacing w:val="-15"/>
          <w:sz w:val="29"/>
          <w:szCs w:val="29"/>
        </w:rPr>
        <w:t>기간에</w:t>
      </w:r>
      <w:r>
        <w:rPr>
          <w:rFonts w:ascii="Noto Sans KR" w:hAnsi="Noto Sans KR"/>
          <w:color w:val="000000"/>
          <w:spacing w:val="-15"/>
          <w:sz w:val="29"/>
          <w:szCs w:val="29"/>
        </w:rPr>
        <w:t xml:space="preserve"> </w:t>
      </w:r>
      <w:r>
        <w:rPr>
          <w:rFonts w:ascii="Noto Sans KR" w:hAnsi="Noto Sans KR"/>
          <w:color w:val="000000"/>
          <w:spacing w:val="-15"/>
          <w:sz w:val="29"/>
          <w:szCs w:val="29"/>
        </w:rPr>
        <w:t>따라</w:t>
      </w:r>
      <w:r>
        <w:rPr>
          <w:rFonts w:ascii="Noto Sans KR" w:hAnsi="Noto Sans KR"/>
          <w:color w:val="000000"/>
          <w:spacing w:val="-15"/>
          <w:sz w:val="29"/>
          <w:szCs w:val="29"/>
        </w:rPr>
        <w:t xml:space="preserve"> </w:t>
      </w:r>
      <w:r>
        <w:rPr>
          <w:rFonts w:ascii="Noto Sans KR" w:hAnsi="Noto Sans KR"/>
          <w:color w:val="000000"/>
          <w:spacing w:val="-15"/>
          <w:sz w:val="29"/>
          <w:szCs w:val="29"/>
        </w:rPr>
        <w:t>소정의</w:t>
      </w:r>
      <w:r>
        <w:rPr>
          <w:rFonts w:ascii="Noto Sans KR" w:hAnsi="Noto Sans KR"/>
          <w:color w:val="000000"/>
          <w:spacing w:val="-15"/>
          <w:sz w:val="29"/>
          <w:szCs w:val="29"/>
        </w:rPr>
        <w:t xml:space="preserve"> </w:t>
      </w:r>
      <w:r>
        <w:rPr>
          <w:rFonts w:ascii="Noto Sans KR" w:hAnsi="Noto Sans KR"/>
          <w:color w:val="000000"/>
          <w:spacing w:val="-15"/>
          <w:sz w:val="29"/>
          <w:szCs w:val="29"/>
        </w:rPr>
        <w:t>이자를</w:t>
      </w:r>
      <w:r>
        <w:rPr>
          <w:rFonts w:ascii="Noto Sans KR" w:hAnsi="Noto Sans KR"/>
          <w:color w:val="000000"/>
          <w:spacing w:val="-15"/>
          <w:sz w:val="29"/>
          <w:szCs w:val="29"/>
        </w:rPr>
        <w:t xml:space="preserve"> </w:t>
      </w:r>
      <w:r>
        <w:rPr>
          <w:rFonts w:ascii="Noto Sans KR" w:hAnsi="Noto Sans KR"/>
          <w:color w:val="000000"/>
          <w:spacing w:val="-15"/>
          <w:sz w:val="29"/>
          <w:szCs w:val="29"/>
        </w:rPr>
        <w:t>주고</w:t>
      </w:r>
      <w:r>
        <w:rPr>
          <w:rFonts w:ascii="Noto Sans KR" w:hAnsi="Noto Sans KR"/>
          <w:color w:val="000000"/>
          <w:spacing w:val="-15"/>
          <w:sz w:val="29"/>
          <w:szCs w:val="29"/>
        </w:rPr>
        <w:t xml:space="preserve"> </w:t>
      </w:r>
      <w:r>
        <w:rPr>
          <w:rFonts w:ascii="Noto Sans KR" w:hAnsi="Noto Sans KR"/>
          <w:color w:val="000000"/>
          <w:spacing w:val="-15"/>
          <w:sz w:val="29"/>
          <w:szCs w:val="29"/>
        </w:rPr>
        <w:t>되사는</w:t>
      </w:r>
      <w:r>
        <w:rPr>
          <w:rFonts w:ascii="Noto Sans KR" w:hAnsi="Noto Sans KR"/>
          <w:color w:val="000000"/>
          <w:spacing w:val="-15"/>
          <w:sz w:val="29"/>
          <w:szCs w:val="29"/>
        </w:rPr>
        <w:t xml:space="preserve"> </w:t>
      </w:r>
      <w:r>
        <w:rPr>
          <w:rFonts w:ascii="Noto Sans KR" w:hAnsi="Noto Sans KR"/>
          <w:color w:val="000000"/>
          <w:spacing w:val="-15"/>
          <w:sz w:val="29"/>
          <w:szCs w:val="29"/>
        </w:rPr>
        <w:t>채권이다</w:t>
      </w:r>
      <w:r>
        <w:rPr>
          <w:rFonts w:ascii="Noto Sans KR" w:hAnsi="Noto Sans KR"/>
          <w:color w:val="000000"/>
          <w:spacing w:val="-15"/>
          <w:sz w:val="29"/>
          <w:szCs w:val="29"/>
        </w:rPr>
        <w:t xml:space="preserve">. </w:t>
      </w:r>
      <w:r>
        <w:rPr>
          <w:rFonts w:ascii="Noto Sans KR" w:hAnsi="Noto Sans KR"/>
          <w:color w:val="000000"/>
          <w:spacing w:val="-15"/>
          <w:sz w:val="29"/>
          <w:szCs w:val="29"/>
        </w:rPr>
        <w:t>사실상</w:t>
      </w:r>
      <w:r>
        <w:rPr>
          <w:rFonts w:ascii="Noto Sans KR" w:hAnsi="Noto Sans KR"/>
          <w:color w:val="000000"/>
          <w:spacing w:val="-15"/>
          <w:sz w:val="29"/>
          <w:szCs w:val="29"/>
        </w:rPr>
        <w:t xml:space="preserve"> </w:t>
      </w:r>
      <w:r>
        <w:rPr>
          <w:rFonts w:ascii="Noto Sans KR" w:hAnsi="Noto Sans KR"/>
          <w:color w:val="000000"/>
          <w:spacing w:val="-15"/>
          <w:sz w:val="29"/>
          <w:szCs w:val="29"/>
        </w:rPr>
        <w:t>채권을</w:t>
      </w:r>
      <w:r>
        <w:rPr>
          <w:rFonts w:ascii="Noto Sans KR" w:hAnsi="Noto Sans KR"/>
          <w:color w:val="000000"/>
          <w:spacing w:val="-15"/>
          <w:sz w:val="29"/>
          <w:szCs w:val="29"/>
        </w:rPr>
        <w:t xml:space="preserve"> </w:t>
      </w:r>
      <w:r>
        <w:rPr>
          <w:rFonts w:ascii="Noto Sans KR" w:hAnsi="Noto Sans KR"/>
          <w:color w:val="000000"/>
          <w:spacing w:val="-15"/>
          <w:sz w:val="29"/>
          <w:szCs w:val="29"/>
        </w:rPr>
        <w:t>담보를</w:t>
      </w:r>
      <w:r>
        <w:rPr>
          <w:rFonts w:ascii="Noto Sans KR" w:hAnsi="Noto Sans KR"/>
          <w:color w:val="000000"/>
          <w:spacing w:val="-15"/>
          <w:sz w:val="29"/>
          <w:szCs w:val="29"/>
        </w:rPr>
        <w:t xml:space="preserve"> </w:t>
      </w:r>
      <w:r>
        <w:rPr>
          <w:rFonts w:ascii="Noto Sans KR" w:hAnsi="Noto Sans KR"/>
          <w:color w:val="000000"/>
          <w:spacing w:val="-15"/>
          <w:sz w:val="29"/>
          <w:szCs w:val="29"/>
        </w:rPr>
        <w:t>맡기고</w:t>
      </w:r>
      <w:r>
        <w:rPr>
          <w:rFonts w:ascii="Noto Sans KR" w:hAnsi="Noto Sans KR"/>
          <w:color w:val="000000"/>
          <w:spacing w:val="-15"/>
          <w:sz w:val="29"/>
          <w:szCs w:val="29"/>
        </w:rPr>
        <w:t xml:space="preserve"> </w:t>
      </w:r>
      <w:r>
        <w:rPr>
          <w:rFonts w:ascii="Noto Sans KR" w:hAnsi="Noto Sans KR"/>
          <w:color w:val="000000"/>
          <w:spacing w:val="-15"/>
          <w:sz w:val="29"/>
          <w:szCs w:val="29"/>
        </w:rPr>
        <w:t>현금을</w:t>
      </w:r>
      <w:r>
        <w:rPr>
          <w:rFonts w:ascii="Noto Sans KR" w:hAnsi="Noto Sans KR"/>
          <w:color w:val="000000"/>
          <w:spacing w:val="-15"/>
          <w:sz w:val="29"/>
          <w:szCs w:val="29"/>
        </w:rPr>
        <w:t xml:space="preserve"> </w:t>
      </w:r>
      <w:r>
        <w:rPr>
          <w:rFonts w:ascii="Noto Sans KR" w:hAnsi="Noto Sans KR"/>
          <w:color w:val="000000"/>
          <w:spacing w:val="-15"/>
          <w:sz w:val="29"/>
          <w:szCs w:val="29"/>
        </w:rPr>
        <w:t>빌리는</w:t>
      </w:r>
      <w:r>
        <w:rPr>
          <w:rFonts w:ascii="Noto Sans KR" w:hAnsi="Noto Sans KR"/>
          <w:color w:val="000000"/>
          <w:spacing w:val="-15"/>
          <w:sz w:val="29"/>
          <w:szCs w:val="29"/>
        </w:rPr>
        <w:t xml:space="preserve"> </w:t>
      </w:r>
      <w:r>
        <w:rPr>
          <w:rFonts w:ascii="Noto Sans KR" w:hAnsi="Noto Sans KR"/>
          <w:color w:val="000000"/>
          <w:spacing w:val="-15"/>
          <w:sz w:val="29"/>
          <w:szCs w:val="29"/>
        </w:rPr>
        <w:t>것을</w:t>
      </w:r>
      <w:r>
        <w:rPr>
          <w:rFonts w:ascii="Noto Sans KR" w:hAnsi="Noto Sans KR"/>
          <w:color w:val="000000"/>
          <w:spacing w:val="-15"/>
          <w:sz w:val="29"/>
          <w:szCs w:val="29"/>
        </w:rPr>
        <w:t xml:space="preserve"> </w:t>
      </w:r>
      <w:r>
        <w:rPr>
          <w:rFonts w:ascii="Noto Sans KR" w:hAnsi="Noto Sans KR"/>
          <w:color w:val="000000"/>
          <w:spacing w:val="-15"/>
          <w:sz w:val="29"/>
          <w:szCs w:val="29"/>
        </w:rPr>
        <w:t>뜻한다</w:t>
      </w:r>
      <w:r>
        <w:rPr>
          <w:rFonts w:ascii="Noto Sans KR" w:hAnsi="Noto Sans KR"/>
          <w:color w:val="000000"/>
          <w:spacing w:val="-15"/>
          <w:sz w:val="29"/>
          <w:szCs w:val="29"/>
        </w:rPr>
        <w:t xml:space="preserve">. </w:t>
      </w:r>
      <w:proofErr w:type="gramStart"/>
      <w:r>
        <w:rPr>
          <w:rFonts w:ascii="Noto Sans KR" w:hAnsi="Noto Sans KR"/>
          <w:color w:val="000000"/>
          <w:spacing w:val="-15"/>
          <w:sz w:val="29"/>
          <w:szCs w:val="29"/>
        </w:rPr>
        <w:t xml:space="preserve">/ </w:t>
      </w:r>
      <w:proofErr w:type="spellStart"/>
      <w:r>
        <w:rPr>
          <w:rFonts w:ascii="Noto Sans KR" w:hAnsi="Noto Sans KR"/>
          <w:color w:val="000000"/>
          <w:spacing w:val="-15"/>
          <w:sz w:val="29"/>
          <w:szCs w:val="29"/>
        </w:rPr>
        <w:t>이상배</w:t>
      </w:r>
      <w:proofErr w:type="spellEnd"/>
      <w:proofErr w:type="gramEnd"/>
      <w:r>
        <w:rPr>
          <w:rFonts w:ascii="Noto Sans KR" w:hAnsi="Noto Sans KR"/>
          <w:color w:val="000000"/>
          <w:spacing w:val="-15"/>
          <w:sz w:val="29"/>
          <w:szCs w:val="29"/>
        </w:rPr>
        <w:t xml:space="preserve"> </w:t>
      </w:r>
      <w:r>
        <w:rPr>
          <w:rFonts w:ascii="Noto Sans KR" w:hAnsi="Noto Sans KR"/>
          <w:color w:val="000000"/>
          <w:spacing w:val="-15"/>
          <w:sz w:val="29"/>
          <w:szCs w:val="29"/>
        </w:rPr>
        <w:t>기자</w:t>
      </w:r>
    </w:p>
    <w:p w14:paraId="05AD3703" w14:textId="77777777" w:rsidR="009250C8" w:rsidRDefault="009250C8">
      <w:pPr>
        <w:widowControl/>
        <w:wordWrap/>
        <w:autoSpaceDE/>
        <w:autoSpaceDN/>
        <w:rPr>
          <w:rFonts w:ascii="Noto Sans KR" w:hAnsi="Noto Sans KR" w:hint="eastAsia"/>
          <w:color w:val="000000"/>
          <w:spacing w:val="-15"/>
          <w:sz w:val="29"/>
          <w:szCs w:val="29"/>
        </w:rPr>
      </w:pPr>
      <w:r>
        <w:rPr>
          <w:rFonts w:ascii="Noto Sans KR" w:hAnsi="Noto Sans KR" w:hint="eastAsia"/>
          <w:color w:val="000000"/>
          <w:spacing w:val="-15"/>
          <w:sz w:val="29"/>
          <w:szCs w:val="29"/>
        </w:rPr>
        <w:br w:type="page"/>
      </w:r>
    </w:p>
    <w:p w14:paraId="05968915" w14:textId="03B03653" w:rsidR="0083195D" w:rsidRDefault="009250C8"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lastRenderedPageBreak/>
        <w:t>소액으로 시작하는 재테크…업계, '잔돈 재테크' 서비스 연이어 출시</w:t>
      </w:r>
    </w:p>
    <w:p w14:paraId="1A20BFE8" w14:textId="602667C3" w:rsidR="009250C8" w:rsidRDefault="009250C8" w:rsidP="0083195D">
      <w:pPr>
        <w:rPr>
          <w:color w:val="000000"/>
          <w:spacing w:val="-5"/>
          <w:sz w:val="26"/>
          <w:szCs w:val="26"/>
          <w:shd w:val="clear" w:color="auto" w:fill="FFFFFF"/>
        </w:rPr>
      </w:pPr>
      <w:r>
        <w:rPr>
          <w:rFonts w:hint="eastAsia"/>
          <w:color w:val="000000"/>
          <w:spacing w:val="-5"/>
          <w:sz w:val="26"/>
          <w:szCs w:val="26"/>
          <w:shd w:val="clear" w:color="auto" w:fill="FFFFFF"/>
        </w:rPr>
        <w:t>소액의 잔돈만 모아 목돈을 만드는 금융상품이 주목받고 있다. 정해진 시점에 일정금액을 투자하는 방식과 다르게, 소액 자투리 금액을 활용한다. 틈새시장을 공략하는 금융서비스가 늘어나고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카카오페이와 카카오페이증권은 '동전 모으기' 서비스를 최근 출시했다. 매일 쓰고 남은 동전을 모아 자동으로 투자한다. 쉽고 재미있게 투자 습관을 만들면서 </w:t>
      </w:r>
      <w:proofErr w:type="spellStart"/>
      <w:r>
        <w:rPr>
          <w:rFonts w:hint="eastAsia"/>
          <w:color w:val="000000"/>
          <w:spacing w:val="-5"/>
          <w:sz w:val="26"/>
          <w:szCs w:val="26"/>
          <w:shd w:val="clear" w:color="auto" w:fill="FFFFFF"/>
        </w:rPr>
        <w:t>몬돈을</w:t>
      </w:r>
      <w:proofErr w:type="spellEnd"/>
      <w:r>
        <w:rPr>
          <w:rFonts w:hint="eastAsia"/>
          <w:color w:val="000000"/>
          <w:spacing w:val="-5"/>
          <w:sz w:val="26"/>
          <w:szCs w:val="26"/>
          <w:shd w:val="clear" w:color="auto" w:fill="FFFFFF"/>
        </w:rPr>
        <w:t xml:space="preserve"> 마련한다. 카카오페이로 </w:t>
      </w:r>
      <w:proofErr w:type="spellStart"/>
      <w:r>
        <w:rPr>
          <w:rFonts w:hint="eastAsia"/>
          <w:color w:val="000000"/>
          <w:spacing w:val="-5"/>
          <w:sz w:val="26"/>
          <w:szCs w:val="26"/>
          <w:shd w:val="clear" w:color="auto" w:fill="FFFFFF"/>
        </w:rPr>
        <w:t>온·오프라인에서</w:t>
      </w:r>
      <w:proofErr w:type="spellEnd"/>
      <w:r>
        <w:rPr>
          <w:rFonts w:hint="eastAsia"/>
          <w:color w:val="000000"/>
          <w:spacing w:val="-5"/>
          <w:sz w:val="26"/>
          <w:szCs w:val="26"/>
          <w:shd w:val="clear" w:color="auto" w:fill="FFFFFF"/>
        </w:rPr>
        <w:t xml:space="preserve"> 결제를 하면 1000원 미만으로 남은 동전을 지정 펀드에 자동 투자한다.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카카오뱅크 역시 잔돈을 자동 저축하는 '저금통' 서비스를 제공하고 있다. 매일 계좌 내 잔돈을 인식, 자동 저축하는 서비스다. 저금통에는 최대 10만원까지 적립할 수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P2P 업계에서도 '잔돈 재테크' 서비스를 도입하는 추세다.</w:t>
      </w:r>
      <w:r>
        <w:rPr>
          <w:rFonts w:hint="eastAsia"/>
          <w:color w:val="000000"/>
          <w:spacing w:val="-5"/>
          <w:sz w:val="26"/>
          <w:szCs w:val="26"/>
        </w:rPr>
        <w:br/>
      </w:r>
      <w:r>
        <w:rPr>
          <w:rFonts w:hint="eastAsia"/>
          <w:color w:val="000000"/>
          <w:spacing w:val="-5"/>
          <w:sz w:val="26"/>
          <w:szCs w:val="26"/>
        </w:rPr>
        <w:br/>
      </w:r>
      <w:proofErr w:type="spellStart"/>
      <w:r>
        <w:rPr>
          <w:rFonts w:hint="eastAsia"/>
          <w:color w:val="000000"/>
          <w:spacing w:val="-5"/>
          <w:sz w:val="26"/>
          <w:szCs w:val="26"/>
          <w:shd w:val="clear" w:color="auto" w:fill="FFFFFF"/>
        </w:rPr>
        <w:t>데일리펀딩은</w:t>
      </w:r>
      <w:proofErr w:type="spellEnd"/>
      <w:r>
        <w:rPr>
          <w:rFonts w:hint="eastAsia"/>
          <w:color w:val="000000"/>
          <w:spacing w:val="-5"/>
          <w:sz w:val="26"/>
          <w:szCs w:val="26"/>
          <w:shd w:val="clear" w:color="auto" w:fill="FFFFFF"/>
        </w:rPr>
        <w:t xml:space="preserve"> 지난 3월 1000원 미만 잔돈을 모아 P2P 상품에 투자할 수 있는 '잔돈분산투자'</w:t>
      </w:r>
      <w:proofErr w:type="spellStart"/>
      <w:r>
        <w:rPr>
          <w:rFonts w:hint="eastAsia"/>
          <w:color w:val="000000"/>
          <w:spacing w:val="-5"/>
          <w:sz w:val="26"/>
          <w:szCs w:val="26"/>
          <w:shd w:val="clear" w:color="auto" w:fill="FFFFFF"/>
        </w:rPr>
        <w:t>를</w:t>
      </w:r>
      <w:proofErr w:type="spellEnd"/>
      <w:r>
        <w:rPr>
          <w:rFonts w:hint="eastAsia"/>
          <w:color w:val="000000"/>
          <w:spacing w:val="-5"/>
          <w:sz w:val="26"/>
          <w:szCs w:val="26"/>
          <w:shd w:val="clear" w:color="auto" w:fill="FFFFFF"/>
        </w:rPr>
        <w:t xml:space="preserve"> 출시했다. 일상에서 발생하는 자투리 돈을 활용하는 만큼, 기존 잔돈 재테크 서비스와 유사하다. </w:t>
      </w:r>
      <w:proofErr w:type="spellStart"/>
      <w:r>
        <w:rPr>
          <w:rFonts w:hint="eastAsia"/>
          <w:color w:val="000000"/>
          <w:spacing w:val="-5"/>
          <w:sz w:val="26"/>
          <w:szCs w:val="26"/>
          <w:shd w:val="clear" w:color="auto" w:fill="FFFFFF"/>
        </w:rPr>
        <w:t>데일리펀딩이</w:t>
      </w:r>
      <w:proofErr w:type="spellEnd"/>
      <w:r>
        <w:rPr>
          <w:rFonts w:hint="eastAsia"/>
          <w:color w:val="000000"/>
          <w:spacing w:val="-5"/>
          <w:sz w:val="26"/>
          <w:szCs w:val="26"/>
          <w:shd w:val="clear" w:color="auto" w:fill="FFFFFF"/>
        </w:rPr>
        <w:t xml:space="preserve"> 잔돈저축 </w:t>
      </w:r>
      <w:proofErr w:type="spellStart"/>
      <w:r>
        <w:rPr>
          <w:rFonts w:hint="eastAsia"/>
          <w:color w:val="000000"/>
          <w:spacing w:val="-5"/>
          <w:sz w:val="26"/>
          <w:szCs w:val="26"/>
          <w:shd w:val="clear" w:color="auto" w:fill="FFFFFF"/>
        </w:rPr>
        <w:t>핀테크</w:t>
      </w:r>
      <w:proofErr w:type="spellEnd"/>
      <w:r>
        <w:rPr>
          <w:rFonts w:hint="eastAsia"/>
          <w:color w:val="000000"/>
          <w:spacing w:val="-5"/>
          <w:sz w:val="26"/>
          <w:szCs w:val="26"/>
          <w:shd w:val="clear" w:color="auto" w:fill="FFFFFF"/>
        </w:rPr>
        <w:t xml:space="preserve"> 업체 </w:t>
      </w:r>
      <w:proofErr w:type="spellStart"/>
      <w:r>
        <w:rPr>
          <w:rFonts w:hint="eastAsia"/>
          <w:color w:val="000000"/>
          <w:spacing w:val="-5"/>
          <w:sz w:val="26"/>
          <w:szCs w:val="26"/>
          <w:shd w:val="clear" w:color="auto" w:fill="FFFFFF"/>
        </w:rPr>
        <w:t>티클과</w:t>
      </w:r>
      <w:proofErr w:type="spellEnd"/>
      <w:r>
        <w:rPr>
          <w:rFonts w:hint="eastAsia"/>
          <w:color w:val="000000"/>
          <w:spacing w:val="-5"/>
          <w:sz w:val="26"/>
          <w:szCs w:val="26"/>
          <w:shd w:val="clear" w:color="auto" w:fill="FFFFFF"/>
        </w:rPr>
        <w:t xml:space="preserve"> 공동 개발했다. 잔돈으로 P2P 상품에 투자하는 서비스는 업계 첫 시도라는 게 </w:t>
      </w:r>
      <w:proofErr w:type="spellStart"/>
      <w:r>
        <w:rPr>
          <w:rFonts w:hint="eastAsia"/>
          <w:color w:val="000000"/>
          <w:spacing w:val="-5"/>
          <w:sz w:val="26"/>
          <w:szCs w:val="26"/>
          <w:shd w:val="clear" w:color="auto" w:fill="FFFFFF"/>
        </w:rPr>
        <w:t>데일리펀딩의</w:t>
      </w:r>
      <w:proofErr w:type="spellEnd"/>
      <w:r>
        <w:rPr>
          <w:rFonts w:hint="eastAsia"/>
          <w:color w:val="000000"/>
          <w:spacing w:val="-5"/>
          <w:sz w:val="26"/>
          <w:szCs w:val="26"/>
          <w:shd w:val="clear" w:color="auto" w:fill="FFFFFF"/>
        </w:rPr>
        <w:t xml:space="preserve"> 설명이다.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이용자가 </w:t>
      </w:r>
      <w:proofErr w:type="spellStart"/>
      <w:r>
        <w:rPr>
          <w:rFonts w:hint="eastAsia"/>
          <w:color w:val="000000"/>
          <w:spacing w:val="-5"/>
          <w:sz w:val="26"/>
          <w:szCs w:val="26"/>
          <w:shd w:val="clear" w:color="auto" w:fill="FFFFFF"/>
        </w:rPr>
        <w:t>티클과</w:t>
      </w:r>
      <w:proofErr w:type="spellEnd"/>
      <w:r>
        <w:rPr>
          <w:rFonts w:hint="eastAsia"/>
          <w:color w:val="000000"/>
          <w:spacing w:val="-5"/>
          <w:sz w:val="26"/>
          <w:szCs w:val="26"/>
          <w:shd w:val="clear" w:color="auto" w:fill="FFFFFF"/>
        </w:rPr>
        <w:t xml:space="preserve"> 연동한 카드를 사용할 때마다 1000원 미만 잔돈이 저축되고 1만원이 모이면 </w:t>
      </w:r>
      <w:proofErr w:type="spellStart"/>
      <w:r>
        <w:rPr>
          <w:rFonts w:hint="eastAsia"/>
          <w:color w:val="000000"/>
          <w:spacing w:val="-5"/>
          <w:sz w:val="26"/>
          <w:szCs w:val="26"/>
          <w:shd w:val="clear" w:color="auto" w:fill="FFFFFF"/>
        </w:rPr>
        <w:t>티클</w:t>
      </w:r>
      <w:proofErr w:type="spellEnd"/>
      <w:r>
        <w:rPr>
          <w:rFonts w:hint="eastAsia"/>
          <w:color w:val="000000"/>
          <w:spacing w:val="-5"/>
          <w:sz w:val="26"/>
          <w:szCs w:val="26"/>
          <w:shd w:val="clear" w:color="auto" w:fill="FFFFFF"/>
        </w:rPr>
        <w:t xml:space="preserve"> 앱 내에서 </w:t>
      </w:r>
      <w:proofErr w:type="spellStart"/>
      <w:r>
        <w:rPr>
          <w:rFonts w:hint="eastAsia"/>
          <w:color w:val="000000"/>
          <w:spacing w:val="-5"/>
          <w:sz w:val="26"/>
          <w:szCs w:val="26"/>
          <w:shd w:val="clear" w:color="auto" w:fill="FFFFFF"/>
        </w:rPr>
        <w:t>데일리펀딩상품에</w:t>
      </w:r>
      <w:proofErr w:type="spellEnd"/>
      <w:r>
        <w:rPr>
          <w:rFonts w:hint="eastAsia"/>
          <w:color w:val="000000"/>
          <w:spacing w:val="-5"/>
          <w:sz w:val="26"/>
          <w:szCs w:val="26"/>
          <w:shd w:val="clear" w:color="auto" w:fill="FFFFFF"/>
        </w:rPr>
        <w:t xml:space="preserve"> 투자하는 구조다.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lastRenderedPageBreak/>
        <w:t>토스가 지난해 출시한 체크카드 '토스 플레이트'도 잔돈 재테크 서비스를 지원한다. 토스 플레이트 결제 시 1000원 미만 잔돈을 토스 자동저축 계좌에 자동 적립한다.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기존 금융권에서도 잔돈을 활용한 재테크 상품을 선보인 바 있다. IBK기업은행은 'IBK평생설계저금통' 서비스를 운영하고 있다. </w:t>
      </w:r>
      <w:proofErr w:type="spellStart"/>
      <w:r>
        <w:rPr>
          <w:rFonts w:hint="eastAsia"/>
          <w:color w:val="000000"/>
          <w:spacing w:val="-5"/>
          <w:sz w:val="26"/>
          <w:szCs w:val="26"/>
          <w:shd w:val="clear" w:color="auto" w:fill="FFFFFF"/>
        </w:rPr>
        <w:t>신용·체크카드로</w:t>
      </w:r>
      <w:proofErr w:type="spellEnd"/>
      <w:r>
        <w:rPr>
          <w:rFonts w:hint="eastAsia"/>
          <w:color w:val="000000"/>
          <w:spacing w:val="-5"/>
          <w:sz w:val="26"/>
          <w:szCs w:val="26"/>
          <w:shd w:val="clear" w:color="auto" w:fill="FFFFFF"/>
        </w:rPr>
        <w:t xml:space="preserve"> 물건을 구입할 때마다 1만원 미만 잔돈을 결제계좌에서 적금이나 펀드로 자동 이체하는 방식이다.</w:t>
      </w:r>
    </w:p>
    <w:p w14:paraId="3C677F41" w14:textId="6989AB2A" w:rsidR="00F84CB1" w:rsidRDefault="00F84CB1" w:rsidP="0083195D">
      <w:pPr>
        <w:rPr>
          <w:color w:val="000000"/>
          <w:spacing w:val="-5"/>
          <w:sz w:val="26"/>
          <w:szCs w:val="26"/>
          <w:shd w:val="clear" w:color="auto" w:fill="FFFFFF"/>
        </w:rPr>
      </w:pPr>
    </w:p>
    <w:p w14:paraId="61786031" w14:textId="1E8925B4" w:rsidR="00F84CB1" w:rsidRDefault="00F84CB1"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 xml:space="preserve">`코로나19`에 유례없는 호황 서비스는 </w:t>
      </w:r>
      <w:proofErr w:type="gramStart"/>
      <w:r>
        <w:rPr>
          <w:rFonts w:ascii="맑은 고딕" w:eastAsia="맑은 고딕" w:hAnsi="맑은 고딕" w:hint="eastAsia"/>
          <w:color w:val="000000"/>
          <w:spacing w:val="-30"/>
          <w:sz w:val="45"/>
          <w:szCs w:val="45"/>
          <w:shd w:val="clear" w:color="auto" w:fill="FFFFFF"/>
        </w:rPr>
        <w:t>무엇?…</w:t>
      </w:r>
      <w:proofErr w:type="spellStart"/>
      <w:proofErr w:type="gramEnd"/>
      <w:r>
        <w:rPr>
          <w:rFonts w:ascii="맑은 고딕" w:eastAsia="맑은 고딕" w:hAnsi="맑은 고딕" w:hint="eastAsia"/>
          <w:color w:val="000000"/>
          <w:spacing w:val="-30"/>
          <w:sz w:val="45"/>
          <w:szCs w:val="45"/>
          <w:shd w:val="clear" w:color="auto" w:fill="FFFFFF"/>
        </w:rPr>
        <w:t>대중교통·해외여행은</w:t>
      </w:r>
      <w:proofErr w:type="spellEnd"/>
      <w:r>
        <w:rPr>
          <w:rFonts w:ascii="맑은 고딕" w:eastAsia="맑은 고딕" w:hAnsi="맑은 고딕" w:hint="eastAsia"/>
          <w:color w:val="000000"/>
          <w:spacing w:val="-30"/>
          <w:sz w:val="45"/>
          <w:szCs w:val="45"/>
          <w:shd w:val="clear" w:color="auto" w:fill="FFFFFF"/>
        </w:rPr>
        <w:t>↓</w:t>
      </w:r>
    </w:p>
    <w:p w14:paraId="0E783625" w14:textId="7A89B389" w:rsidR="00F84CB1" w:rsidRDefault="00F84CB1" w:rsidP="0083195D">
      <w:pPr>
        <w:rPr>
          <w:color w:val="000000"/>
          <w:spacing w:val="-5"/>
          <w:sz w:val="26"/>
          <w:szCs w:val="26"/>
          <w:shd w:val="clear" w:color="auto" w:fill="FFFFFF"/>
        </w:rPr>
      </w:pPr>
      <w:r>
        <w:rPr>
          <w:rFonts w:hint="eastAsia"/>
          <w:color w:val="000000"/>
          <w:spacing w:val="-5"/>
          <w:sz w:val="26"/>
          <w:szCs w:val="26"/>
          <w:shd w:val="clear" w:color="auto" w:fill="FFFFFF"/>
        </w:rPr>
        <w:t xml:space="preserve">코로나19 여파로 대중교통을 피한 </w:t>
      </w:r>
      <w:proofErr w:type="spellStart"/>
      <w:r>
        <w:rPr>
          <w:rFonts w:hint="eastAsia"/>
          <w:color w:val="000000"/>
          <w:spacing w:val="-5"/>
          <w:sz w:val="26"/>
          <w:szCs w:val="26"/>
          <w:shd w:val="clear" w:color="auto" w:fill="FFFFFF"/>
        </w:rPr>
        <w:t>자차나</w:t>
      </w:r>
      <w:proofErr w:type="spellEnd"/>
      <w:r>
        <w:rPr>
          <w:rFonts w:hint="eastAsia"/>
          <w:color w:val="000000"/>
          <w:spacing w:val="-5"/>
          <w:sz w:val="26"/>
          <w:szCs w:val="26"/>
          <w:shd w:val="clear" w:color="auto" w:fill="FFFFFF"/>
        </w:rPr>
        <w:t xml:space="preserve"> 렌터카 이용이 늘면서, </w:t>
      </w:r>
      <w:proofErr w:type="spellStart"/>
      <w:r>
        <w:rPr>
          <w:rFonts w:hint="eastAsia"/>
          <w:color w:val="000000"/>
          <w:spacing w:val="-5"/>
          <w:sz w:val="26"/>
          <w:szCs w:val="26"/>
          <w:shd w:val="clear" w:color="auto" w:fill="FFFFFF"/>
        </w:rPr>
        <w:t>주유앱이</w:t>
      </w:r>
      <w:proofErr w:type="spellEnd"/>
      <w:r>
        <w:rPr>
          <w:rFonts w:hint="eastAsia"/>
          <w:color w:val="000000"/>
          <w:spacing w:val="-5"/>
          <w:sz w:val="26"/>
          <w:szCs w:val="26"/>
          <w:shd w:val="clear" w:color="auto" w:fill="FFFFFF"/>
        </w:rPr>
        <w:t xml:space="preserve"> 유례없는 호황기를 맞고 있는 것으로 나타났다. 1분기 동안 급감했던 내비게이션 앱도 활기를 되찾는 분위기다. 반면 대중교통 이용과 해외여행은 급감했다.</w:t>
      </w:r>
      <w:r>
        <w:rPr>
          <w:rFonts w:hint="eastAsia"/>
          <w:color w:val="000000"/>
          <w:spacing w:val="-5"/>
          <w:sz w:val="26"/>
          <w:szCs w:val="26"/>
        </w:rPr>
        <w:br/>
      </w:r>
      <w:r>
        <w:rPr>
          <w:rFonts w:hint="eastAsia"/>
          <w:color w:val="000000"/>
          <w:spacing w:val="-5"/>
          <w:sz w:val="26"/>
          <w:szCs w:val="26"/>
        </w:rPr>
        <w:br/>
      </w:r>
      <w:proofErr w:type="spellStart"/>
      <w:r>
        <w:rPr>
          <w:rFonts w:hint="eastAsia"/>
          <w:color w:val="000000"/>
          <w:spacing w:val="-5"/>
          <w:sz w:val="26"/>
          <w:szCs w:val="26"/>
          <w:shd w:val="clear" w:color="auto" w:fill="FFFFFF"/>
        </w:rPr>
        <w:t>비대면</w:t>
      </w:r>
      <w:proofErr w:type="spellEnd"/>
      <w:r>
        <w:rPr>
          <w:rFonts w:hint="eastAsia"/>
          <w:color w:val="000000"/>
          <w:spacing w:val="-5"/>
          <w:sz w:val="26"/>
          <w:szCs w:val="26"/>
          <w:shd w:val="clear" w:color="auto" w:fill="FFFFFF"/>
        </w:rPr>
        <w:t xml:space="preserve"> </w:t>
      </w:r>
      <w:proofErr w:type="spellStart"/>
      <w:r>
        <w:rPr>
          <w:rFonts w:hint="eastAsia"/>
          <w:color w:val="000000"/>
          <w:spacing w:val="-5"/>
          <w:sz w:val="26"/>
          <w:szCs w:val="26"/>
          <w:shd w:val="clear" w:color="auto" w:fill="FFFFFF"/>
        </w:rPr>
        <w:t>주유앱</w:t>
      </w:r>
      <w:proofErr w:type="spellEnd"/>
      <w:r>
        <w:rPr>
          <w:rFonts w:hint="eastAsia"/>
          <w:color w:val="000000"/>
          <w:spacing w:val="-5"/>
          <w:sz w:val="26"/>
          <w:szCs w:val="26"/>
          <w:shd w:val="clear" w:color="auto" w:fill="FFFFFF"/>
        </w:rPr>
        <w:t xml:space="preserve"> </w:t>
      </w:r>
      <w:proofErr w:type="spellStart"/>
      <w:r>
        <w:rPr>
          <w:rFonts w:hint="eastAsia"/>
          <w:color w:val="000000"/>
          <w:spacing w:val="-5"/>
          <w:sz w:val="26"/>
          <w:szCs w:val="26"/>
          <w:shd w:val="clear" w:color="auto" w:fill="FFFFFF"/>
        </w:rPr>
        <w:t>오윈에</w:t>
      </w:r>
      <w:proofErr w:type="spellEnd"/>
      <w:r>
        <w:rPr>
          <w:rFonts w:hint="eastAsia"/>
          <w:color w:val="000000"/>
          <w:spacing w:val="-5"/>
          <w:sz w:val="26"/>
          <w:szCs w:val="26"/>
          <w:shd w:val="clear" w:color="auto" w:fill="FFFFFF"/>
        </w:rPr>
        <w:t xml:space="preserve"> 따르면 2020년 1월(1.1~1.25) 대비 4월 한달간(4.1~4.25) 1일 평균 주유 건수는 약 3.5배 상승했다. 같은 기간 </w:t>
      </w:r>
      <w:proofErr w:type="spellStart"/>
      <w:r>
        <w:rPr>
          <w:rFonts w:hint="eastAsia"/>
          <w:color w:val="000000"/>
          <w:spacing w:val="-5"/>
          <w:sz w:val="26"/>
          <w:szCs w:val="26"/>
          <w:shd w:val="clear" w:color="auto" w:fill="FFFFFF"/>
        </w:rPr>
        <w:t>오윈앱의</w:t>
      </w:r>
      <w:proofErr w:type="spellEnd"/>
      <w:r>
        <w:rPr>
          <w:rFonts w:hint="eastAsia"/>
          <w:color w:val="000000"/>
          <w:spacing w:val="-5"/>
          <w:sz w:val="26"/>
          <w:szCs w:val="26"/>
          <w:shd w:val="clear" w:color="auto" w:fill="FFFFFF"/>
        </w:rPr>
        <w:t xml:space="preserve"> 1일 평균 주유 결제 금액과 가입자 수도 3배 가까이 폭발적인 증가세를 보였다. 코로나19로 주유도 </w:t>
      </w:r>
      <w:proofErr w:type="spellStart"/>
      <w:r>
        <w:rPr>
          <w:rFonts w:hint="eastAsia"/>
          <w:color w:val="000000"/>
          <w:spacing w:val="-5"/>
          <w:sz w:val="26"/>
          <w:szCs w:val="26"/>
          <w:shd w:val="clear" w:color="auto" w:fill="FFFFFF"/>
        </w:rPr>
        <w:t>비대면</w:t>
      </w:r>
      <w:proofErr w:type="spellEnd"/>
      <w:r>
        <w:rPr>
          <w:rFonts w:hint="eastAsia"/>
          <w:color w:val="000000"/>
          <w:spacing w:val="-5"/>
          <w:sz w:val="26"/>
          <w:szCs w:val="26"/>
          <w:shd w:val="clear" w:color="auto" w:fill="FFFFFF"/>
        </w:rPr>
        <w:t xml:space="preserve"> 드라이브 </w:t>
      </w:r>
      <w:proofErr w:type="spellStart"/>
      <w:r>
        <w:rPr>
          <w:rFonts w:hint="eastAsia"/>
          <w:color w:val="000000"/>
          <w:spacing w:val="-5"/>
          <w:sz w:val="26"/>
          <w:szCs w:val="26"/>
          <w:shd w:val="clear" w:color="auto" w:fill="FFFFFF"/>
        </w:rPr>
        <w:t>스루로</w:t>
      </w:r>
      <w:proofErr w:type="spellEnd"/>
      <w:r>
        <w:rPr>
          <w:rFonts w:hint="eastAsia"/>
          <w:color w:val="000000"/>
          <w:spacing w:val="-5"/>
          <w:sz w:val="26"/>
          <w:szCs w:val="26"/>
          <w:shd w:val="clear" w:color="auto" w:fill="FFFFFF"/>
        </w:rPr>
        <w:t xml:space="preserve"> 이용하고 싶은 니즈가 반영된 결과다.</w:t>
      </w:r>
      <w:r>
        <w:rPr>
          <w:rFonts w:hint="eastAsia"/>
          <w:color w:val="000000"/>
          <w:spacing w:val="-5"/>
          <w:sz w:val="26"/>
          <w:szCs w:val="26"/>
        </w:rPr>
        <w:br/>
      </w:r>
      <w:r>
        <w:rPr>
          <w:rFonts w:hint="eastAsia"/>
          <w:color w:val="000000"/>
          <w:spacing w:val="-5"/>
          <w:sz w:val="26"/>
          <w:szCs w:val="26"/>
        </w:rPr>
        <w:br/>
      </w:r>
      <w:proofErr w:type="spellStart"/>
      <w:r>
        <w:rPr>
          <w:rFonts w:hint="eastAsia"/>
          <w:color w:val="000000"/>
          <w:spacing w:val="-5"/>
          <w:sz w:val="26"/>
          <w:szCs w:val="26"/>
          <w:shd w:val="clear" w:color="auto" w:fill="FFFFFF"/>
        </w:rPr>
        <w:t>드라이브스루</w:t>
      </w:r>
      <w:proofErr w:type="spellEnd"/>
      <w:r>
        <w:rPr>
          <w:rFonts w:hint="eastAsia"/>
          <w:color w:val="000000"/>
          <w:spacing w:val="-5"/>
          <w:sz w:val="26"/>
          <w:szCs w:val="26"/>
          <w:shd w:val="clear" w:color="auto" w:fill="FFFFFF"/>
        </w:rPr>
        <w:t xml:space="preserve"> 봄나들이객이 늘면서 벚꽃 개화 시즌인 3월 첫 주 이후부터 내비게이션 앱도 점차 회복되고 있는 추세다. 모바일 빅데이터 플랫폼 </w:t>
      </w:r>
      <w:proofErr w:type="spellStart"/>
      <w:r>
        <w:rPr>
          <w:rFonts w:hint="eastAsia"/>
          <w:color w:val="000000"/>
          <w:spacing w:val="-5"/>
          <w:sz w:val="26"/>
          <w:szCs w:val="26"/>
          <w:shd w:val="clear" w:color="auto" w:fill="FFFFFF"/>
        </w:rPr>
        <w:t>모바일인덱스</w:t>
      </w:r>
      <w:proofErr w:type="spellEnd"/>
      <w:r>
        <w:rPr>
          <w:rFonts w:hint="eastAsia"/>
          <w:color w:val="000000"/>
          <w:spacing w:val="-5"/>
          <w:sz w:val="26"/>
          <w:szCs w:val="26"/>
          <w:shd w:val="clear" w:color="auto" w:fill="FFFFFF"/>
        </w:rPr>
        <w:t xml:space="preserve"> 데이터 분석에 따르면 코로나19에 대한 사회적 불안이 정점에 달했던 </w:t>
      </w:r>
      <w:r>
        <w:rPr>
          <w:rFonts w:hint="eastAsia"/>
          <w:color w:val="000000"/>
          <w:spacing w:val="-5"/>
          <w:sz w:val="26"/>
          <w:szCs w:val="26"/>
          <w:shd w:val="clear" w:color="auto" w:fill="FFFFFF"/>
        </w:rPr>
        <w:lastRenderedPageBreak/>
        <w:t>2월 마지막주(2.24~3.1) '네이버 지도, 내비게이션', '</w:t>
      </w:r>
      <w:proofErr w:type="spellStart"/>
      <w:r>
        <w:rPr>
          <w:rFonts w:hint="eastAsia"/>
          <w:color w:val="000000"/>
          <w:spacing w:val="-5"/>
          <w:sz w:val="26"/>
          <w:szCs w:val="26"/>
          <w:shd w:val="clear" w:color="auto" w:fill="FFFFFF"/>
        </w:rPr>
        <w:t>티맵</w:t>
      </w:r>
      <w:proofErr w:type="spellEnd"/>
      <w:r>
        <w:rPr>
          <w:rFonts w:hint="eastAsia"/>
          <w:color w:val="000000"/>
          <w:spacing w:val="-5"/>
          <w:sz w:val="26"/>
          <w:szCs w:val="26"/>
          <w:shd w:val="clear" w:color="auto" w:fill="FFFFFF"/>
        </w:rPr>
        <w:t>(T map)', '</w:t>
      </w:r>
      <w:proofErr w:type="spellStart"/>
      <w:r>
        <w:rPr>
          <w:rFonts w:hint="eastAsia"/>
          <w:color w:val="000000"/>
          <w:spacing w:val="-5"/>
          <w:sz w:val="26"/>
          <w:szCs w:val="26"/>
          <w:shd w:val="clear" w:color="auto" w:fill="FFFFFF"/>
        </w:rPr>
        <w:t>카카오내비</w:t>
      </w:r>
      <w:proofErr w:type="spellEnd"/>
      <w:r>
        <w:rPr>
          <w:rFonts w:hint="eastAsia"/>
          <w:color w:val="000000"/>
          <w:spacing w:val="-5"/>
          <w:sz w:val="26"/>
          <w:szCs w:val="26"/>
          <w:shd w:val="clear" w:color="auto" w:fill="FFFFFF"/>
        </w:rPr>
        <w:t>'앱의 주간 사용자수가 각각 482만명, 387만명, 202만명으로 급감했으나, 4월 들어 최근 주간(4.13~19) 이용자 수가 각각 560만명, 421만명, 230만명선으로 사용자수가 회복됐다.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사회적 거리두기 장기화로 피로감이 늘어나면서, 외출을 자제하던 사람들도 자가용을 이용해 봄 나들이를 즐기는 등 변화된 생활이 수치로 증명된 것이다. 5월 첫 주 황금연휴 기간 </w:t>
      </w:r>
      <w:proofErr w:type="spellStart"/>
      <w:r>
        <w:rPr>
          <w:rFonts w:hint="eastAsia"/>
          <w:color w:val="000000"/>
          <w:spacing w:val="-5"/>
          <w:sz w:val="26"/>
          <w:szCs w:val="26"/>
          <w:shd w:val="clear" w:color="auto" w:fill="FFFFFF"/>
        </w:rPr>
        <w:t>자차와</w:t>
      </w:r>
      <w:proofErr w:type="spellEnd"/>
      <w:r>
        <w:rPr>
          <w:rFonts w:hint="eastAsia"/>
          <w:color w:val="000000"/>
          <w:spacing w:val="-5"/>
          <w:sz w:val="26"/>
          <w:szCs w:val="26"/>
          <w:shd w:val="clear" w:color="auto" w:fill="FFFFFF"/>
        </w:rPr>
        <w:t xml:space="preserve"> 렌터카를 이용한 국내 여행 및 나들이족은 더 늘어날 것으로 점쳐진다.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반면 대중교통 기피와 해외여행 감소 추세도 데이터로 뚜렷하게 나타났다. 뱅크샐러드에 따르면 12월부터 2월까지의 대중교통 이용 거래 유저 수 49.80%, 거래 건수 58.47%, 거래 금액이 52.44% 감소하며 바이러스 감염 우려에 따른 </w:t>
      </w:r>
      <w:proofErr w:type="spellStart"/>
      <w:r>
        <w:rPr>
          <w:rFonts w:hint="eastAsia"/>
          <w:color w:val="000000"/>
          <w:spacing w:val="-5"/>
          <w:sz w:val="26"/>
          <w:szCs w:val="26"/>
          <w:shd w:val="clear" w:color="auto" w:fill="FFFFFF"/>
        </w:rPr>
        <w:t>언택트</w:t>
      </w:r>
      <w:proofErr w:type="spellEnd"/>
      <w:r>
        <w:rPr>
          <w:rFonts w:hint="eastAsia"/>
          <w:color w:val="000000"/>
          <w:spacing w:val="-5"/>
          <w:sz w:val="26"/>
          <w:szCs w:val="26"/>
          <w:shd w:val="clear" w:color="auto" w:fill="FFFFFF"/>
        </w:rPr>
        <w:t xml:space="preserve"> 심리를 반영했다. 사실상 하늘길이 막히면서 여행사의 거래 유저 수와 거래 금액은 각각 72.38%, 88.1%씩 크게 감소했고, 항공사 역시 거래 유저 수와 거래 금액이 각각 61.72%, 59.01% 줄었다.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[디지털뉴스국 </w:t>
      </w:r>
      <w:proofErr w:type="spellStart"/>
      <w:r>
        <w:rPr>
          <w:rFonts w:hint="eastAsia"/>
          <w:color w:val="000000"/>
          <w:spacing w:val="-5"/>
          <w:sz w:val="26"/>
          <w:szCs w:val="26"/>
          <w:shd w:val="clear" w:color="auto" w:fill="FFFFFF"/>
        </w:rPr>
        <w:t>김진솔</w:t>
      </w:r>
      <w:proofErr w:type="spellEnd"/>
      <w:r>
        <w:rPr>
          <w:rFonts w:hint="eastAsia"/>
          <w:color w:val="000000"/>
          <w:spacing w:val="-5"/>
          <w:sz w:val="26"/>
          <w:szCs w:val="26"/>
          <w:shd w:val="clear" w:color="auto" w:fill="FFFFFF"/>
        </w:rPr>
        <w:t xml:space="preserve"> 기자]</w:t>
      </w:r>
    </w:p>
    <w:p w14:paraId="0FB9841C" w14:textId="5B0DEB08" w:rsidR="00F84CB1" w:rsidRDefault="00F84CB1" w:rsidP="0083195D">
      <w:pPr>
        <w:rPr>
          <w:color w:val="000000"/>
          <w:spacing w:val="-5"/>
          <w:sz w:val="26"/>
          <w:szCs w:val="26"/>
          <w:shd w:val="clear" w:color="auto" w:fill="FFFFFF"/>
        </w:rPr>
      </w:pPr>
    </w:p>
    <w:p w14:paraId="3FFE68F9" w14:textId="68EF7906" w:rsidR="00F84CB1" w:rsidRDefault="00F84CB1"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당장 쓸 돈도 없다…저소득층 저축 줄었다</w:t>
      </w:r>
    </w:p>
    <w:p w14:paraId="4602CB59" w14:textId="6CC1973A" w:rsidR="00F84CB1" w:rsidRDefault="00F84CB1" w:rsidP="0083195D">
      <w:pPr>
        <w:rPr>
          <w:color w:val="000000"/>
          <w:spacing w:val="-5"/>
          <w:sz w:val="26"/>
          <w:szCs w:val="26"/>
          <w:shd w:val="clear" w:color="auto" w:fill="FFFFFF"/>
        </w:rPr>
      </w:pPr>
      <w:r>
        <w:rPr>
          <w:rFonts w:hint="eastAsia"/>
          <w:color w:val="000000"/>
          <w:spacing w:val="-5"/>
          <w:sz w:val="26"/>
          <w:szCs w:val="26"/>
          <w:shd w:val="clear" w:color="auto" w:fill="FFFFFF"/>
        </w:rPr>
        <w:t>[</w:t>
      </w:r>
      <w:proofErr w:type="spellStart"/>
      <w:r>
        <w:rPr>
          <w:rFonts w:hint="eastAsia"/>
          <w:color w:val="000000"/>
          <w:spacing w:val="-5"/>
          <w:sz w:val="26"/>
          <w:szCs w:val="26"/>
          <w:shd w:val="clear" w:color="auto" w:fill="FFFFFF"/>
        </w:rPr>
        <w:t>이데일리</w:t>
      </w:r>
      <w:proofErr w:type="spellEnd"/>
      <w:r>
        <w:rPr>
          <w:rFonts w:hint="eastAsia"/>
          <w:color w:val="000000"/>
          <w:spacing w:val="-5"/>
          <w:sz w:val="26"/>
          <w:szCs w:val="26"/>
          <w:shd w:val="clear" w:color="auto" w:fill="FFFFFF"/>
        </w:rPr>
        <w:t xml:space="preserve"> </w:t>
      </w:r>
      <w:proofErr w:type="spellStart"/>
      <w:r>
        <w:rPr>
          <w:rFonts w:hint="eastAsia"/>
          <w:color w:val="000000"/>
          <w:spacing w:val="-5"/>
          <w:sz w:val="26"/>
          <w:szCs w:val="26"/>
          <w:shd w:val="clear" w:color="auto" w:fill="FFFFFF"/>
        </w:rPr>
        <w:t>장순원</w:t>
      </w:r>
      <w:proofErr w:type="spellEnd"/>
      <w:r>
        <w:rPr>
          <w:rFonts w:hint="eastAsia"/>
          <w:color w:val="000000"/>
          <w:spacing w:val="-5"/>
          <w:sz w:val="26"/>
          <w:szCs w:val="26"/>
          <w:shd w:val="clear" w:color="auto" w:fill="FFFFFF"/>
        </w:rPr>
        <w:t xml:space="preserve"> 기자] 직장인을 포함한 보통사람들은 지난 1년간 저축 총액의 큰 변화가 없었다. 대신 적금이나 청약, 보험의 안정형 금융상품 중심으로 자산이 조정됐다. 소득 하위 40%(1~2구간)는 월 저축이 제자리걸음을 하거나 줄었다.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2일 신한은행이 펴낸 ‘2020 보통사람 금융생활 </w:t>
      </w:r>
      <w:proofErr w:type="spellStart"/>
      <w:r>
        <w:rPr>
          <w:rFonts w:hint="eastAsia"/>
          <w:color w:val="000000"/>
          <w:spacing w:val="-5"/>
          <w:sz w:val="26"/>
          <w:szCs w:val="26"/>
          <w:shd w:val="clear" w:color="auto" w:fill="FFFFFF"/>
        </w:rPr>
        <w:t>보고서’에</w:t>
      </w:r>
      <w:proofErr w:type="spellEnd"/>
      <w:r>
        <w:rPr>
          <w:rFonts w:hint="eastAsia"/>
          <w:color w:val="000000"/>
          <w:spacing w:val="-5"/>
          <w:sz w:val="26"/>
          <w:szCs w:val="26"/>
          <w:shd w:val="clear" w:color="auto" w:fill="FFFFFF"/>
        </w:rPr>
        <w:t xml:space="preserve"> 따르면 지난해 월 </w:t>
      </w:r>
      <w:r>
        <w:rPr>
          <w:rFonts w:hint="eastAsia"/>
          <w:color w:val="000000"/>
          <w:spacing w:val="-5"/>
          <w:sz w:val="26"/>
          <w:szCs w:val="26"/>
          <w:shd w:val="clear" w:color="auto" w:fill="FFFFFF"/>
        </w:rPr>
        <w:lastRenderedPageBreak/>
        <w:t>저축 대비 투자액은 2018년 대비 1만원 증가한 117만원으로, 매월 저축하는 총액은 유지한 것으로 나타났다.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금융상품별 월평균 저축대비 투자 금액을 살펴보면 2018년 대비 적금이나 청약에 4만원 늘어난 48만원, 보험에 1만원 늘어난 39만원을 불입했다. 안정형 금융상품에 저축하는 비중이 70.7%에서 74.3%로 3.6%포인트(p) 늘었다.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반면 펀드, 주식, ELS 등 투자상품에는 2018년 월 저축 총액의 7.8%인 9만원을 저축했지만, 작년에는 6.0%인 7만원만 저축하며 원금 손실 위험을 줄였다.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수시 입출금이나 CMA에는 매월 23만원을 납입하며 자금의 유동성을 확보하고 있었다.</w:t>
      </w:r>
    </w:p>
    <w:p w14:paraId="59D375F1" w14:textId="17B339B2" w:rsidR="00F84CB1" w:rsidRDefault="00F84CB1" w:rsidP="0083195D">
      <w:pPr>
        <w:rPr>
          <w:color w:val="000000"/>
          <w:spacing w:val="-5"/>
          <w:sz w:val="26"/>
          <w:szCs w:val="26"/>
          <w:shd w:val="clear" w:color="auto" w:fill="FFFFFF"/>
        </w:rPr>
      </w:pPr>
      <w:r>
        <w:rPr>
          <w:rFonts w:hint="eastAsia"/>
          <w:color w:val="000000"/>
          <w:spacing w:val="-5"/>
          <w:sz w:val="26"/>
          <w:szCs w:val="26"/>
          <w:shd w:val="clear" w:color="auto" w:fill="FFFFFF"/>
        </w:rPr>
        <w:t>가구 소득 하위 40%를 제외한 중산층 이상 가구는 월 저축액이 늘었다.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반면 가구 소득 하위 20%인 1구간은 2018년 대비 2019년 월 저축액이 6만원 감소했고, 2구간은 2018년과 동일했다.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가구 소득이 높을수록 월 </w:t>
      </w:r>
      <w:proofErr w:type="spellStart"/>
      <w:r>
        <w:rPr>
          <w:rFonts w:hint="eastAsia"/>
          <w:color w:val="000000"/>
          <w:spacing w:val="-5"/>
          <w:sz w:val="26"/>
          <w:szCs w:val="26"/>
          <w:shd w:val="clear" w:color="auto" w:fill="FFFFFF"/>
        </w:rPr>
        <w:t>저축액</w:t>
      </w:r>
      <w:proofErr w:type="spellEnd"/>
      <w:r>
        <w:rPr>
          <w:rFonts w:hint="eastAsia"/>
          <w:color w:val="000000"/>
          <w:spacing w:val="-5"/>
          <w:sz w:val="26"/>
          <w:szCs w:val="26"/>
          <w:shd w:val="clear" w:color="auto" w:fill="FFFFFF"/>
        </w:rPr>
        <w:t xml:space="preserve"> 또한 많은데, 가구소득이 가장 많이 증가한 4구간의 저축액이 가장 많이 늘었다. 가구 소득 상위 20%인 5구간은 1구간보다 3.8배 많은 215만원을 저축했다. 이는 4구간의 저축액보다도 84만원 많은 금액이었다.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5구간의 저축액은 2만원 증가하고, 1구간은 6만원 감소하면서 1구간과 5구간의 월 </w:t>
      </w:r>
      <w:proofErr w:type="spellStart"/>
      <w:r>
        <w:rPr>
          <w:rFonts w:hint="eastAsia"/>
          <w:color w:val="000000"/>
          <w:spacing w:val="-5"/>
          <w:sz w:val="26"/>
          <w:szCs w:val="26"/>
          <w:shd w:val="clear" w:color="auto" w:fill="FFFFFF"/>
        </w:rPr>
        <w:t>저축액</w:t>
      </w:r>
      <w:proofErr w:type="spellEnd"/>
      <w:r>
        <w:rPr>
          <w:rFonts w:hint="eastAsia"/>
          <w:color w:val="000000"/>
          <w:spacing w:val="-5"/>
          <w:sz w:val="26"/>
          <w:szCs w:val="26"/>
          <w:shd w:val="clear" w:color="auto" w:fill="FFFFFF"/>
        </w:rPr>
        <w:t xml:space="preserve"> 격차는 2018년 3.4배에서 2019년 3.8배로 더 커졌다.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 보고서는 신한은행이 전국 만 20∼64세 경제활동자 1만명(95% 신뢰 수준, 오차 범위 ±0.98%p)을 대상으로 이메일 설문 조사를 취합해 작성됐다.</w:t>
      </w:r>
    </w:p>
    <w:p w14:paraId="51B922ED" w14:textId="0D0E4FA6" w:rsidR="00F84CB1" w:rsidRDefault="001579CD"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lastRenderedPageBreak/>
        <w:t xml:space="preserve">美 성장률 </w:t>
      </w:r>
      <w:proofErr w:type="spellStart"/>
      <w:proofErr w:type="gramStart"/>
      <w:r>
        <w:rPr>
          <w:rFonts w:ascii="맑은 고딕" w:eastAsia="맑은 고딕" w:hAnsi="맑은 고딕" w:hint="eastAsia"/>
          <w:color w:val="000000"/>
          <w:spacing w:val="-30"/>
          <w:sz w:val="45"/>
          <w:szCs w:val="45"/>
          <w:shd w:val="clear" w:color="auto" w:fill="FFFFFF"/>
        </w:rPr>
        <w:t>기대이하</w:t>
      </w:r>
      <w:proofErr w:type="spellEnd"/>
      <w:r>
        <w:rPr>
          <w:rFonts w:ascii="맑은 고딕" w:eastAsia="맑은 고딕" w:hAnsi="맑은 고딕" w:hint="eastAsia"/>
          <w:color w:val="000000"/>
          <w:spacing w:val="-30"/>
          <w:sz w:val="45"/>
          <w:szCs w:val="45"/>
          <w:shd w:val="clear" w:color="auto" w:fill="FFFFFF"/>
        </w:rPr>
        <w:t>..</w:t>
      </w:r>
      <w:proofErr w:type="gramEnd"/>
      <w:r>
        <w:rPr>
          <w:rFonts w:ascii="맑은 고딕" w:eastAsia="맑은 고딕" w:hAnsi="맑은 고딕" w:hint="eastAsia"/>
          <w:color w:val="000000"/>
          <w:spacing w:val="-30"/>
          <w:sz w:val="45"/>
          <w:szCs w:val="45"/>
          <w:shd w:val="clear" w:color="auto" w:fill="FFFFFF"/>
        </w:rPr>
        <w:t>"경기회복 U자형 가능성"</w:t>
      </w:r>
    </w:p>
    <w:p w14:paraId="79125577" w14:textId="0319AED2" w:rsidR="001579CD" w:rsidRDefault="001579CD" w:rsidP="0083195D">
      <w:pPr>
        <w:rPr>
          <w:color w:val="000000"/>
          <w:spacing w:val="-5"/>
          <w:sz w:val="26"/>
          <w:szCs w:val="26"/>
          <w:shd w:val="clear" w:color="auto" w:fill="FFFFFF"/>
        </w:rPr>
      </w:pPr>
      <w:r>
        <w:rPr>
          <w:rFonts w:hint="eastAsia"/>
          <w:color w:val="000000"/>
          <w:spacing w:val="-5"/>
          <w:sz w:val="26"/>
          <w:szCs w:val="26"/>
          <w:shd w:val="clear" w:color="auto" w:fill="FFFFFF"/>
        </w:rPr>
        <w:t>[</w:t>
      </w:r>
      <w:proofErr w:type="spellStart"/>
      <w:r>
        <w:rPr>
          <w:rFonts w:hint="eastAsia"/>
          <w:color w:val="000000"/>
          <w:spacing w:val="-5"/>
          <w:sz w:val="26"/>
          <w:szCs w:val="26"/>
          <w:shd w:val="clear" w:color="auto" w:fill="FFFFFF"/>
        </w:rPr>
        <w:t>파이낸셜뉴스</w:t>
      </w:r>
      <w:proofErr w:type="spellEnd"/>
      <w:r>
        <w:rPr>
          <w:rFonts w:hint="eastAsia"/>
          <w:color w:val="000000"/>
          <w:spacing w:val="-5"/>
          <w:sz w:val="26"/>
          <w:szCs w:val="26"/>
          <w:shd w:val="clear" w:color="auto" w:fill="FFFFFF"/>
        </w:rPr>
        <w:t>] 국제금융센터는 미국 국내총생산(GDP)이 2020년 1·4분기 미국 실질 GDP 성장률은 -4.8%(</w:t>
      </w:r>
      <w:proofErr w:type="spellStart"/>
      <w:r>
        <w:rPr>
          <w:rFonts w:hint="eastAsia"/>
          <w:color w:val="000000"/>
          <w:spacing w:val="-5"/>
          <w:sz w:val="26"/>
          <w:szCs w:val="26"/>
          <w:shd w:val="clear" w:color="auto" w:fill="FFFFFF"/>
        </w:rPr>
        <w:t>전기비연율</w:t>
      </w:r>
      <w:proofErr w:type="spellEnd"/>
      <w:r>
        <w:rPr>
          <w:rFonts w:hint="eastAsia"/>
          <w:color w:val="000000"/>
          <w:spacing w:val="-5"/>
          <w:sz w:val="26"/>
          <w:szCs w:val="26"/>
          <w:shd w:val="clear" w:color="auto" w:fill="FFFFFF"/>
        </w:rPr>
        <w:t>, 속보치)로 시장 예상치인 -4.0%를 하회했다고 2일 밝혔다. 코로나19 영향이 완화될 수도 있겠지만 아직 불확실성이 커서 하반기 경제성장은 V자보다는 U자형에 그칠 가능성이 높다는 분석이다.</w:t>
      </w:r>
      <w:r>
        <w:rPr>
          <w:rFonts w:hint="eastAsia"/>
          <w:color w:val="000000"/>
          <w:spacing w:val="-5"/>
          <w:sz w:val="26"/>
          <w:szCs w:val="26"/>
        </w:rPr>
        <w:br/>
      </w:r>
      <w:r>
        <w:rPr>
          <w:rFonts w:hint="eastAsia"/>
          <w:color w:val="000000"/>
          <w:spacing w:val="-5"/>
          <w:sz w:val="26"/>
          <w:szCs w:val="26"/>
        </w:rPr>
        <w:br/>
      </w:r>
      <w:proofErr w:type="spellStart"/>
      <w:r>
        <w:rPr>
          <w:rFonts w:hint="eastAsia"/>
          <w:color w:val="000000"/>
          <w:spacing w:val="-5"/>
          <w:sz w:val="26"/>
          <w:szCs w:val="26"/>
          <w:shd w:val="clear" w:color="auto" w:fill="FFFFFF"/>
        </w:rPr>
        <w:t>블름버그</w:t>
      </w:r>
      <w:proofErr w:type="spellEnd"/>
      <w:r>
        <w:rPr>
          <w:rFonts w:hint="eastAsia"/>
          <w:color w:val="000000"/>
          <w:spacing w:val="-5"/>
          <w:sz w:val="26"/>
          <w:szCs w:val="26"/>
          <w:shd w:val="clear" w:color="auto" w:fill="FFFFFF"/>
        </w:rPr>
        <w:t xml:space="preserve"> 집계 </w:t>
      </w:r>
      <w:proofErr w:type="spellStart"/>
      <w:r>
        <w:rPr>
          <w:rFonts w:hint="eastAsia"/>
          <w:color w:val="000000"/>
          <w:spacing w:val="-5"/>
          <w:sz w:val="26"/>
          <w:szCs w:val="26"/>
          <w:shd w:val="clear" w:color="auto" w:fill="FFFFFF"/>
        </w:rPr>
        <w:t>중간값인</w:t>
      </w:r>
      <w:proofErr w:type="spellEnd"/>
      <w:r>
        <w:rPr>
          <w:rFonts w:hint="eastAsia"/>
          <w:color w:val="000000"/>
          <w:spacing w:val="-5"/>
          <w:sz w:val="26"/>
          <w:szCs w:val="26"/>
          <w:shd w:val="clear" w:color="auto" w:fill="FFFFFF"/>
        </w:rPr>
        <w:t xml:space="preserve"> -4.0%를 하회하며 2009년 1·4분기 이후 </w:t>
      </w:r>
      <w:proofErr w:type="spellStart"/>
      <w:r>
        <w:rPr>
          <w:rFonts w:hint="eastAsia"/>
          <w:color w:val="000000"/>
          <w:spacing w:val="-5"/>
          <w:sz w:val="26"/>
          <w:szCs w:val="26"/>
          <w:shd w:val="clear" w:color="auto" w:fill="FFFFFF"/>
        </w:rPr>
        <w:t>최저수준를</w:t>
      </w:r>
      <w:proofErr w:type="spellEnd"/>
      <w:r>
        <w:rPr>
          <w:rFonts w:hint="eastAsia"/>
          <w:color w:val="000000"/>
          <w:spacing w:val="-5"/>
          <w:sz w:val="26"/>
          <w:szCs w:val="26"/>
          <w:shd w:val="clear" w:color="auto" w:fill="FFFFFF"/>
        </w:rPr>
        <w:t xml:space="preserve"> 기록했다.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국제금융센터 </w:t>
      </w:r>
      <w:proofErr w:type="spellStart"/>
      <w:r>
        <w:rPr>
          <w:rFonts w:hint="eastAsia"/>
          <w:color w:val="000000"/>
          <w:spacing w:val="-5"/>
          <w:sz w:val="26"/>
          <w:szCs w:val="26"/>
          <w:shd w:val="clear" w:color="auto" w:fill="FFFFFF"/>
        </w:rPr>
        <w:t>홍서희</w:t>
      </w:r>
      <w:proofErr w:type="spellEnd"/>
      <w:r>
        <w:rPr>
          <w:rFonts w:hint="eastAsia"/>
          <w:color w:val="000000"/>
          <w:spacing w:val="-5"/>
          <w:sz w:val="26"/>
          <w:szCs w:val="26"/>
          <w:shd w:val="clear" w:color="auto" w:fill="FFFFFF"/>
        </w:rPr>
        <w:t xml:space="preserve"> 연구원은 "3월 중순부터 이동제한조치가 본격화된 점을 감안할 때 1·4분기 성장률 결과는 코로나19 충격이 예상보다 커질 가능성을 시사한다"고 평가했다.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올해 상반기 미국 경제는 2분기 연속 마이너스 성장으로 사상 최장의 경기 확장기도 종료될 것으로 전망됐다. 3·4분기 이후 V자형 회복 여부는 여전히 불확실하다.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1·4분기 성장률 결과를 감안할 때 2·4분기도 컨센서스인 -35% 이상으로 경기 침체가 발생할 가능성이 있다고 분석했다. 이 경우 5, 6월 경으로 예상되는 반등 시기도 지연되거나 회복 시의 강도도 약화될 수 있음에 유의해야 한다고 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코로나19 충격은 부분적으로만 반영됐다는 평가다.</w:t>
      </w:r>
      <w:r>
        <w:rPr>
          <w:rFonts w:hint="eastAsia"/>
          <w:color w:val="000000"/>
          <w:spacing w:val="-5"/>
          <w:sz w:val="26"/>
          <w:szCs w:val="26"/>
        </w:rPr>
        <w:br/>
      </w:r>
      <w:r>
        <w:rPr>
          <w:rFonts w:hint="eastAsia"/>
          <w:color w:val="000000"/>
          <w:spacing w:val="-5"/>
          <w:sz w:val="26"/>
          <w:szCs w:val="26"/>
        </w:rPr>
        <w:br/>
      </w:r>
      <w:proofErr w:type="spellStart"/>
      <w:r>
        <w:rPr>
          <w:rFonts w:hint="eastAsia"/>
          <w:color w:val="000000"/>
          <w:spacing w:val="-5"/>
          <w:sz w:val="26"/>
          <w:szCs w:val="26"/>
          <w:shd w:val="clear" w:color="auto" w:fill="FFFFFF"/>
        </w:rPr>
        <w:t>노무라증권은</w:t>
      </w:r>
      <w:proofErr w:type="spellEnd"/>
      <w:r>
        <w:rPr>
          <w:rFonts w:hint="eastAsia"/>
          <w:color w:val="000000"/>
          <w:spacing w:val="-5"/>
          <w:sz w:val="26"/>
          <w:szCs w:val="26"/>
          <w:shd w:val="clear" w:color="auto" w:fill="FFFFFF"/>
        </w:rPr>
        <w:t xml:space="preserve"> 성장률 대폭 감소에도 실질적인 경기침체가 완전히 반영되지 못한 것으로 보여 추가하락할 것이라고 전망했다.</w:t>
      </w:r>
      <w:r>
        <w:rPr>
          <w:rFonts w:hint="eastAsia"/>
          <w:color w:val="000000"/>
          <w:spacing w:val="-5"/>
          <w:sz w:val="26"/>
          <w:szCs w:val="26"/>
        </w:rPr>
        <w:br/>
      </w:r>
      <w:r>
        <w:rPr>
          <w:rFonts w:hint="eastAsia"/>
          <w:color w:val="000000"/>
          <w:spacing w:val="-5"/>
          <w:sz w:val="26"/>
          <w:szCs w:val="26"/>
        </w:rPr>
        <w:lastRenderedPageBreak/>
        <w:br/>
      </w:r>
      <w:r>
        <w:rPr>
          <w:rFonts w:hint="eastAsia"/>
          <w:color w:val="000000"/>
          <w:spacing w:val="-5"/>
          <w:sz w:val="26"/>
          <w:szCs w:val="26"/>
          <w:shd w:val="clear" w:color="auto" w:fill="FFFFFF"/>
        </w:rPr>
        <w:t>이동제한 조치가 3월 중순 이후 본격화됐기 때문에 2분기 침체 폭확대가 불가피하다는 평가다.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1분기 성장률 둔화 폭 완화에 기여한 주거용 투자 및 재고도 2분기에는 악화될 것으로 예상됐다.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국제금융센터는 올해 상반기 미국 경제는 2분기 연속 마이너스 성장을 기록하면서 3·4분기에는 큰 폭으로 반등할 것으로 예상되나 코로나19 향방이 최대 변수다.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사회적 거리두기가 이어지면서 과잉공급에 따른 수익구조 영향이 우려된다. 미국에서 조지아 등 일부 지역을 제외한 절반 이상의 주는 적어도 5월말까지 록다운을 지속할 전망이다.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부동산 시장은 2~3분기에 대폭 위축될 가능성이 나오고 있다. 코로나19 영향이 완화될 수도 있겠지만 아직 불확실성이 커서 하반기 경제성장은 V자보다는 U자형에 그칠 가능성이 높다는 분석이다.</w:t>
      </w:r>
    </w:p>
    <w:p w14:paraId="0B545ACD" w14:textId="3E2C19E8" w:rsidR="00E82F76" w:rsidRDefault="00E82F76" w:rsidP="0083195D">
      <w:pPr>
        <w:rPr>
          <w:color w:val="000000"/>
          <w:spacing w:val="-5"/>
          <w:sz w:val="26"/>
          <w:szCs w:val="26"/>
          <w:shd w:val="clear" w:color="auto" w:fill="FFFFFF"/>
        </w:rPr>
      </w:pPr>
    </w:p>
    <w:p w14:paraId="3CEAA2ED" w14:textId="10793DDC" w:rsidR="00E82F76" w:rsidRDefault="00E82F76" w:rsidP="0083195D">
      <w:pPr>
        <w:rPr>
          <w:color w:val="000000"/>
          <w:spacing w:val="-5"/>
          <w:sz w:val="26"/>
          <w:szCs w:val="26"/>
          <w:shd w:val="clear" w:color="auto" w:fill="FFFFFF"/>
        </w:rPr>
      </w:pPr>
    </w:p>
    <w:p w14:paraId="1646D9A5" w14:textId="371855AD" w:rsidR="00E82F76" w:rsidRDefault="00E82F76" w:rsidP="0083195D">
      <w:pPr>
        <w:rPr>
          <w:color w:val="000000"/>
          <w:spacing w:val="-5"/>
          <w:sz w:val="26"/>
          <w:szCs w:val="26"/>
          <w:shd w:val="clear" w:color="auto" w:fill="FFFFFF"/>
        </w:rPr>
      </w:pPr>
    </w:p>
    <w:p w14:paraId="3B9B934F" w14:textId="5A6EFFC9" w:rsidR="00E82F76" w:rsidRDefault="00E82F76" w:rsidP="0083195D">
      <w:pPr>
        <w:rPr>
          <w:color w:val="000000"/>
          <w:spacing w:val="-5"/>
          <w:sz w:val="26"/>
          <w:szCs w:val="26"/>
          <w:shd w:val="clear" w:color="auto" w:fill="FFFFFF"/>
        </w:rPr>
      </w:pPr>
    </w:p>
    <w:p w14:paraId="6F57A3CC" w14:textId="1033CAE3" w:rsidR="00E82F76" w:rsidRDefault="00E82F76" w:rsidP="0083195D">
      <w:pPr>
        <w:rPr>
          <w:color w:val="000000"/>
          <w:spacing w:val="-5"/>
          <w:sz w:val="26"/>
          <w:szCs w:val="26"/>
          <w:shd w:val="clear" w:color="auto" w:fill="FFFFFF"/>
        </w:rPr>
      </w:pPr>
    </w:p>
    <w:p w14:paraId="2DFB3105" w14:textId="18945C65" w:rsidR="00E82F76" w:rsidRDefault="00E82F76" w:rsidP="0083195D">
      <w:pPr>
        <w:rPr>
          <w:color w:val="000000"/>
          <w:spacing w:val="-5"/>
          <w:sz w:val="26"/>
          <w:szCs w:val="26"/>
          <w:shd w:val="clear" w:color="auto" w:fill="FFFFFF"/>
        </w:rPr>
      </w:pPr>
    </w:p>
    <w:p w14:paraId="0EA93E6D" w14:textId="0DCC83C3" w:rsidR="00E82F76" w:rsidRDefault="00E82F76" w:rsidP="0083195D">
      <w:pPr>
        <w:rPr>
          <w:color w:val="000000"/>
          <w:spacing w:val="-5"/>
          <w:sz w:val="26"/>
          <w:szCs w:val="26"/>
          <w:shd w:val="clear" w:color="auto" w:fill="FFFFFF"/>
        </w:rPr>
      </w:pPr>
    </w:p>
    <w:p w14:paraId="79E79119" w14:textId="371A93CA" w:rsidR="00E82F76" w:rsidRDefault="00E82F76"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lastRenderedPageBreak/>
        <w:t>보험사 해외투자 규제 숨통 트였다</w:t>
      </w:r>
    </w:p>
    <w:p w14:paraId="11A47B96" w14:textId="64DE9B16" w:rsidR="00E82F76" w:rsidRDefault="00E82F76" w:rsidP="0083195D">
      <w:pPr>
        <w:rPr>
          <w:color w:val="000000"/>
          <w:spacing w:val="-5"/>
          <w:sz w:val="26"/>
          <w:szCs w:val="26"/>
          <w:shd w:val="clear" w:color="auto" w:fill="FFFFFF"/>
        </w:rPr>
      </w:pPr>
      <w:r>
        <w:rPr>
          <w:rFonts w:hint="eastAsia"/>
          <w:color w:val="000000"/>
          <w:spacing w:val="-5"/>
          <w:sz w:val="26"/>
          <w:szCs w:val="26"/>
          <w:shd w:val="clear" w:color="auto" w:fill="FFFFFF"/>
        </w:rPr>
        <w:t>보험업법 개정안 통과로 보험업계의 숙원 사업 중 하나였던 보험사의 해외투자 한도가 50%로 확대돼, 생명보험사 등의 운용자산수익률 개선에 숨이 틜 전망이다. 이미 해외자산 투자 비중이 규제 턱밑(30%)까지 찼던 보험사들은 추가적인 해외투자에 나설 전망이다.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3일 보험업계 등에 따르면 생보사들의 외화유가증권 규모는 올해 1월 112조5698억원으로 지난해 1월 99조3616억보다 13.3% 증가했다. 한화생명 등 주요 보험사의 올해 1월 기준 해외투자 비중은 이미 전체 운용자산의 20%를 넘었다. 한화생명은 일반계정 운용자산 대비 외화유가증권의 비율이 28.9%로 30%에 육박하고, </w:t>
      </w:r>
      <w:proofErr w:type="spellStart"/>
      <w:r>
        <w:rPr>
          <w:rFonts w:hint="eastAsia"/>
          <w:color w:val="000000"/>
          <w:spacing w:val="-5"/>
          <w:sz w:val="26"/>
          <w:szCs w:val="26"/>
          <w:shd w:val="clear" w:color="auto" w:fill="FFFFFF"/>
        </w:rPr>
        <w:t>푸본현대생명</w:t>
      </w:r>
      <w:proofErr w:type="spellEnd"/>
      <w:r>
        <w:rPr>
          <w:rFonts w:hint="eastAsia"/>
          <w:color w:val="000000"/>
          <w:spacing w:val="-5"/>
          <w:sz w:val="26"/>
          <w:szCs w:val="26"/>
          <w:shd w:val="clear" w:color="auto" w:fill="FFFFFF"/>
        </w:rPr>
        <w:t xml:space="preserve">(25.9%), </w:t>
      </w:r>
      <w:proofErr w:type="spellStart"/>
      <w:r>
        <w:rPr>
          <w:rFonts w:hint="eastAsia"/>
          <w:color w:val="000000"/>
          <w:spacing w:val="-5"/>
          <w:sz w:val="26"/>
          <w:szCs w:val="26"/>
          <w:shd w:val="clear" w:color="auto" w:fill="FFFFFF"/>
        </w:rPr>
        <w:t>처브라이프생명</w:t>
      </w:r>
      <w:proofErr w:type="spellEnd"/>
      <w:r>
        <w:rPr>
          <w:rFonts w:hint="eastAsia"/>
          <w:color w:val="000000"/>
          <w:spacing w:val="-5"/>
          <w:sz w:val="26"/>
          <w:szCs w:val="26"/>
          <w:shd w:val="clear" w:color="auto" w:fill="FFFFFF"/>
        </w:rPr>
        <w:t xml:space="preserve">(25.3%), 동양생명(23.7%), </w:t>
      </w:r>
      <w:proofErr w:type="spellStart"/>
      <w:r>
        <w:rPr>
          <w:rFonts w:hint="eastAsia"/>
          <w:color w:val="000000"/>
          <w:spacing w:val="-5"/>
          <w:sz w:val="26"/>
          <w:szCs w:val="26"/>
          <w:shd w:val="clear" w:color="auto" w:fill="FFFFFF"/>
        </w:rPr>
        <w:t>교보생명</w:t>
      </w:r>
      <w:proofErr w:type="spellEnd"/>
      <w:r>
        <w:rPr>
          <w:rFonts w:hint="eastAsia"/>
          <w:color w:val="000000"/>
          <w:spacing w:val="-5"/>
          <w:sz w:val="26"/>
          <w:szCs w:val="26"/>
          <w:shd w:val="clear" w:color="auto" w:fill="FFFFFF"/>
        </w:rPr>
        <w:t xml:space="preserve">(23.6%), 농협생명(21.4%) 등도 한도 확대가 절실한 상황이었다. 해외투자 한도 확대는 </w:t>
      </w:r>
      <w:proofErr w:type="spellStart"/>
      <w:r>
        <w:rPr>
          <w:rFonts w:hint="eastAsia"/>
          <w:color w:val="000000"/>
          <w:spacing w:val="-5"/>
          <w:sz w:val="26"/>
          <w:szCs w:val="26"/>
          <w:shd w:val="clear" w:color="auto" w:fill="FFFFFF"/>
        </w:rPr>
        <w:t>저출산·저성장·저금리</w:t>
      </w:r>
      <w:proofErr w:type="spellEnd"/>
      <w:r>
        <w:rPr>
          <w:rFonts w:hint="eastAsia"/>
          <w:color w:val="000000"/>
          <w:spacing w:val="-5"/>
          <w:sz w:val="26"/>
          <w:szCs w:val="26"/>
          <w:shd w:val="clear" w:color="auto" w:fill="FFFFFF"/>
        </w:rPr>
        <w:t xml:space="preserve"> 등 3중고에 직면했던 생보사 입장에서는 생존 위기에서 한숨을 돌리게 됐다. 저금리 여파로 현재 국내 생명보험사들의 운용자산수익률은 지난 2010년 5.6%에서 2015년 4.0%까지 떨어지더니 지난해 3.5%까지 하락하는 등 역대 최저치를 기록 중이었다. 여기에 코로나19로 인한 경기 둔화에 대응하기 위해 주요국 중앙은행이 급속한 금리인하를 단행하면서 투자수익률 악화가 예견되는 상황이다.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이에 생보사의 운용자산수익률 개선을 위해 안전성이 높은 해외자산에 투자를 확대할 필요가 있다는 지적이 꾸준히 제기돼 왔다. 실제로 1988년부터 2019년까지 국민연금기금 운용수익률은 △국내주식 5.59% △해외주식 10.08% △국내채권 4.74% △해외채권 5.14%로 해외자산이 높았다.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보험업계 관계자는 "저금리 기조 속에 자산 운용에 어려움이 있었던 보험사 입장에서 이번 해외투자 한도 완화는 보험사의 자산 </w:t>
      </w:r>
      <w:proofErr w:type="spellStart"/>
      <w:r>
        <w:rPr>
          <w:rFonts w:hint="eastAsia"/>
          <w:color w:val="000000"/>
          <w:spacing w:val="-5"/>
          <w:sz w:val="26"/>
          <w:szCs w:val="26"/>
          <w:shd w:val="clear" w:color="auto" w:fill="FFFFFF"/>
        </w:rPr>
        <w:t>운융에</w:t>
      </w:r>
      <w:proofErr w:type="spellEnd"/>
      <w:r>
        <w:rPr>
          <w:rFonts w:hint="eastAsia"/>
          <w:color w:val="000000"/>
          <w:spacing w:val="-5"/>
          <w:sz w:val="26"/>
          <w:szCs w:val="26"/>
          <w:shd w:val="clear" w:color="auto" w:fill="FFFFFF"/>
        </w:rPr>
        <w:t xml:space="preserve"> 숨통을 틔울 수 있을 것으로 기대된다"고 설명했다.</w:t>
      </w:r>
    </w:p>
    <w:p w14:paraId="4AF07F8C" w14:textId="5687E268" w:rsidR="00381C39" w:rsidRDefault="00381C39"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lastRenderedPageBreak/>
        <w:t xml:space="preserve">5대은행 '대기업 대출' </w:t>
      </w:r>
      <w:proofErr w:type="spellStart"/>
      <w:r>
        <w:rPr>
          <w:rFonts w:ascii="맑은 고딕" w:eastAsia="맑은 고딕" w:hAnsi="맑은 고딕" w:hint="eastAsia"/>
          <w:color w:val="000000"/>
          <w:spacing w:val="-30"/>
          <w:sz w:val="45"/>
          <w:szCs w:val="45"/>
          <w:shd w:val="clear" w:color="auto" w:fill="FFFFFF"/>
        </w:rPr>
        <w:t>두달</w:t>
      </w:r>
      <w:proofErr w:type="spellEnd"/>
      <w:r>
        <w:rPr>
          <w:rFonts w:ascii="맑은 고딕" w:eastAsia="맑은 고딕" w:hAnsi="맑은 고딕" w:hint="eastAsia"/>
          <w:color w:val="000000"/>
          <w:spacing w:val="-30"/>
          <w:sz w:val="45"/>
          <w:szCs w:val="45"/>
          <w:shd w:val="clear" w:color="auto" w:fill="FFFFFF"/>
        </w:rPr>
        <w:t xml:space="preserve"> 새 14조나 늘었다</w:t>
      </w:r>
    </w:p>
    <w:p w14:paraId="36058427" w14:textId="28B45C12" w:rsidR="004F1F7B" w:rsidRDefault="004F1F7B" w:rsidP="0083195D">
      <w:pPr>
        <w:rPr>
          <w:color w:val="000000"/>
          <w:spacing w:val="-5"/>
          <w:sz w:val="26"/>
          <w:szCs w:val="26"/>
          <w:shd w:val="clear" w:color="auto" w:fill="FFFFFF"/>
        </w:rPr>
      </w:pPr>
      <w:r>
        <w:rPr>
          <w:rFonts w:hint="eastAsia"/>
          <w:color w:val="000000"/>
          <w:spacing w:val="-5"/>
          <w:sz w:val="26"/>
          <w:szCs w:val="26"/>
          <w:shd w:val="clear" w:color="auto" w:fill="FFFFFF"/>
        </w:rPr>
        <w:t xml:space="preserve">신종 코로나바이러스 </w:t>
      </w:r>
      <w:proofErr w:type="spellStart"/>
      <w:r>
        <w:rPr>
          <w:rFonts w:hint="eastAsia"/>
          <w:color w:val="000000"/>
          <w:spacing w:val="-5"/>
          <w:sz w:val="26"/>
          <w:szCs w:val="26"/>
          <w:shd w:val="clear" w:color="auto" w:fill="FFFFFF"/>
        </w:rPr>
        <w:t>감염증</w:t>
      </w:r>
      <w:proofErr w:type="spellEnd"/>
      <w:r>
        <w:rPr>
          <w:rFonts w:hint="eastAsia"/>
          <w:color w:val="000000"/>
          <w:spacing w:val="-5"/>
          <w:sz w:val="26"/>
          <w:szCs w:val="26"/>
          <w:shd w:val="clear" w:color="auto" w:fill="FFFFFF"/>
        </w:rPr>
        <w:t xml:space="preserve">(코로나19) 확산 여파로 대기업 대출 증가폭이 사상 최대를 기록했다. 대기업 대출 잔액도 4년 만에 최대 수준으로 불어났다. 자금 조달 시장이 얼어붙으면서 대기업조차 돈줄이 막힐 수 있다는 우려에 ‘마이너스 통장’ 한도를 대거 </w:t>
      </w:r>
      <w:proofErr w:type="spellStart"/>
      <w:r>
        <w:rPr>
          <w:rFonts w:hint="eastAsia"/>
          <w:color w:val="000000"/>
          <w:spacing w:val="-5"/>
          <w:sz w:val="26"/>
          <w:szCs w:val="26"/>
          <w:shd w:val="clear" w:color="auto" w:fill="FFFFFF"/>
        </w:rPr>
        <w:t>늘려놓은</w:t>
      </w:r>
      <w:proofErr w:type="spellEnd"/>
      <w:r>
        <w:rPr>
          <w:rFonts w:hint="eastAsia"/>
          <w:color w:val="000000"/>
          <w:spacing w:val="-5"/>
          <w:sz w:val="26"/>
          <w:szCs w:val="26"/>
          <w:shd w:val="clear" w:color="auto" w:fill="FFFFFF"/>
        </w:rPr>
        <w:t xml:space="preserve"> 결과다. 은행들은 대기업 대출 증가에 따른 건전성 영향을 점검하고 있다.</w:t>
      </w:r>
    </w:p>
    <w:p w14:paraId="2A3CF0D0" w14:textId="6C0727D8" w:rsidR="004F1F7B" w:rsidRDefault="004F1F7B" w:rsidP="0083195D">
      <w:pPr>
        <w:rPr>
          <w:color w:val="000000"/>
          <w:spacing w:val="-5"/>
          <w:sz w:val="26"/>
          <w:szCs w:val="26"/>
          <w:shd w:val="clear" w:color="auto" w:fill="FFFFFF"/>
        </w:rPr>
      </w:pPr>
      <w:r>
        <w:rPr>
          <w:rFonts w:hint="eastAsia"/>
          <w:color w:val="000000"/>
          <w:spacing w:val="-5"/>
          <w:sz w:val="26"/>
          <w:szCs w:val="26"/>
          <w:shd w:val="clear" w:color="auto" w:fill="FFFFFF"/>
        </w:rPr>
        <w:t xml:space="preserve">3일 금융권에 따르면 국민 신한 하나 우리 농협 등 5대 시중은행의 지난달(28일 기준) 대기업 대출은 88조2537억원(잔액 기준)으로 집계됐다. 전월보다 5조5515억원 늘어난 규모다. 지난 2월 이후 두 달 새 13조6464억원 증가했다. 지난해 말(72조792억원)과 비교하면 넉 달 만에 16조원 이상 불었다. </w:t>
      </w:r>
      <w:proofErr w:type="spellStart"/>
      <w:r>
        <w:rPr>
          <w:rFonts w:hint="eastAsia"/>
          <w:color w:val="000000"/>
          <w:spacing w:val="-5"/>
          <w:sz w:val="26"/>
          <w:szCs w:val="26"/>
          <w:shd w:val="clear" w:color="auto" w:fill="FFFFFF"/>
        </w:rPr>
        <w:t>조선·해운업</w:t>
      </w:r>
      <w:proofErr w:type="spellEnd"/>
      <w:r>
        <w:rPr>
          <w:rFonts w:hint="eastAsia"/>
          <w:color w:val="000000"/>
          <w:spacing w:val="-5"/>
          <w:sz w:val="26"/>
          <w:szCs w:val="26"/>
          <w:shd w:val="clear" w:color="auto" w:fill="FFFFFF"/>
        </w:rPr>
        <w:t xml:space="preserve"> 위기 여파로 90조원을 돌파한 2016년 1월 이후 4년 만에 최고치다.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금융권은 최근의 대기업 대출 증가세가 유례없는 수준이라고 평가한다. 5대 은행의 대기업 대출 규모는 지난해 월평균 70조원대를 유지하며 </w:t>
      </w:r>
      <w:proofErr w:type="spellStart"/>
      <w:r>
        <w:rPr>
          <w:rFonts w:hint="eastAsia"/>
          <w:color w:val="000000"/>
          <w:spacing w:val="-5"/>
          <w:sz w:val="26"/>
          <w:szCs w:val="26"/>
          <w:shd w:val="clear" w:color="auto" w:fill="FFFFFF"/>
        </w:rPr>
        <w:t>수천억원에서</w:t>
      </w:r>
      <w:proofErr w:type="spellEnd"/>
      <w:r>
        <w:rPr>
          <w:rFonts w:hint="eastAsia"/>
          <w:color w:val="000000"/>
          <w:spacing w:val="-5"/>
          <w:sz w:val="26"/>
          <w:szCs w:val="26"/>
          <w:shd w:val="clear" w:color="auto" w:fill="FFFFFF"/>
        </w:rPr>
        <w:t xml:space="preserve"> 줄거나 늘어왔다. 코로나19 사태가 본격적으로 불거진 2월부터 분위기가 급변했다. 대기업 대출 증가세가 2008년 글로벌 금융위기 때보다 가팔랐다. 2008년 6~12월에 대기업 </w:t>
      </w:r>
      <w:proofErr w:type="spellStart"/>
      <w:r>
        <w:rPr>
          <w:rFonts w:hint="eastAsia"/>
          <w:color w:val="000000"/>
          <w:spacing w:val="-5"/>
          <w:sz w:val="26"/>
          <w:szCs w:val="26"/>
          <w:shd w:val="clear" w:color="auto" w:fill="FFFFFF"/>
        </w:rPr>
        <w:t>대출액</w:t>
      </w:r>
      <w:proofErr w:type="spellEnd"/>
      <w:r>
        <w:rPr>
          <w:rFonts w:hint="eastAsia"/>
          <w:color w:val="000000"/>
          <w:spacing w:val="-5"/>
          <w:sz w:val="26"/>
          <w:szCs w:val="26"/>
          <w:shd w:val="clear" w:color="auto" w:fill="FFFFFF"/>
        </w:rPr>
        <w:t>(기업은행 포함)은 반년 동안 10조원가량 늘어났다. 이번처럼 두 달 연속 급증세를 보인 적은 없었다.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대기업 대출이 급격하게 불어난 이유는 코로나19 사태로 경기 침체가 나타날 것이라는 전망이 힘을 얻으면서 앞다퉈 현금 확보에 나섰기 때문이다. 대기업 대출은 대부분 한도 대출 방식으로 이뤄진다. 계좌에 한도를 열어놓고 인출한 만큼 대출로 잡히는 마이너스 통장 형태다. 대기업은 한도를 최대 </w:t>
      </w:r>
      <w:proofErr w:type="spellStart"/>
      <w:r>
        <w:rPr>
          <w:rFonts w:hint="eastAsia"/>
          <w:color w:val="000000"/>
          <w:spacing w:val="-5"/>
          <w:sz w:val="26"/>
          <w:szCs w:val="26"/>
          <w:shd w:val="clear" w:color="auto" w:fill="FFFFFF"/>
        </w:rPr>
        <w:t>수천억원까지</w:t>
      </w:r>
      <w:proofErr w:type="spellEnd"/>
      <w:r>
        <w:rPr>
          <w:rFonts w:hint="eastAsia"/>
          <w:color w:val="000000"/>
          <w:spacing w:val="-5"/>
          <w:sz w:val="26"/>
          <w:szCs w:val="26"/>
          <w:shd w:val="clear" w:color="auto" w:fill="FFFFFF"/>
        </w:rPr>
        <w:t xml:space="preserve"> 늘릴 수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대규모 투자나 프로젝트가 있을 때 돈을 빌리는 ‘</w:t>
      </w:r>
      <w:proofErr w:type="spellStart"/>
      <w:r>
        <w:rPr>
          <w:rFonts w:hint="eastAsia"/>
          <w:color w:val="000000"/>
          <w:spacing w:val="-5"/>
          <w:sz w:val="26"/>
          <w:szCs w:val="26"/>
          <w:shd w:val="clear" w:color="auto" w:fill="FFFFFF"/>
        </w:rPr>
        <w:t>건별</w:t>
      </w:r>
      <w:proofErr w:type="spellEnd"/>
      <w:r>
        <w:rPr>
          <w:rFonts w:hint="eastAsia"/>
          <w:color w:val="000000"/>
          <w:spacing w:val="-5"/>
          <w:sz w:val="26"/>
          <w:szCs w:val="26"/>
          <w:shd w:val="clear" w:color="auto" w:fill="FFFFFF"/>
        </w:rPr>
        <w:t xml:space="preserve"> </w:t>
      </w:r>
      <w:proofErr w:type="spellStart"/>
      <w:r>
        <w:rPr>
          <w:rFonts w:hint="eastAsia"/>
          <w:color w:val="000000"/>
          <w:spacing w:val="-5"/>
          <w:sz w:val="26"/>
          <w:szCs w:val="26"/>
          <w:shd w:val="clear" w:color="auto" w:fill="FFFFFF"/>
        </w:rPr>
        <w:t>대출’도</w:t>
      </w:r>
      <w:proofErr w:type="spellEnd"/>
      <w:r>
        <w:rPr>
          <w:rFonts w:hint="eastAsia"/>
          <w:color w:val="000000"/>
          <w:spacing w:val="-5"/>
          <w:sz w:val="26"/>
          <w:szCs w:val="26"/>
          <w:shd w:val="clear" w:color="auto" w:fill="FFFFFF"/>
        </w:rPr>
        <w:t xml:space="preserve"> 있지만 최근에</w:t>
      </w:r>
      <w:r>
        <w:rPr>
          <w:rFonts w:hint="eastAsia"/>
          <w:color w:val="000000"/>
          <w:spacing w:val="-5"/>
          <w:sz w:val="26"/>
          <w:szCs w:val="26"/>
          <w:shd w:val="clear" w:color="auto" w:fill="FFFFFF"/>
        </w:rPr>
        <w:lastRenderedPageBreak/>
        <w:t>는 수요가 많지 않다는 게 업계의 얘기다. 인건비 등의 고정비를 충당하면서 혹시 모를 위험에 대비하기 위해 ‘</w:t>
      </w:r>
      <w:proofErr w:type="spellStart"/>
      <w:r>
        <w:rPr>
          <w:rFonts w:hint="eastAsia"/>
          <w:color w:val="000000"/>
          <w:spacing w:val="-5"/>
          <w:sz w:val="26"/>
          <w:szCs w:val="26"/>
          <w:shd w:val="clear" w:color="auto" w:fill="FFFFFF"/>
        </w:rPr>
        <w:t>실탄’을</w:t>
      </w:r>
      <w:proofErr w:type="spellEnd"/>
      <w:r>
        <w:rPr>
          <w:rFonts w:hint="eastAsia"/>
          <w:color w:val="000000"/>
          <w:spacing w:val="-5"/>
          <w:sz w:val="26"/>
          <w:szCs w:val="26"/>
          <w:shd w:val="clear" w:color="auto" w:fill="FFFFFF"/>
        </w:rPr>
        <w:t xml:space="preserve"> </w:t>
      </w:r>
      <w:proofErr w:type="spellStart"/>
      <w:r>
        <w:rPr>
          <w:rFonts w:hint="eastAsia"/>
          <w:color w:val="000000"/>
          <w:spacing w:val="-5"/>
          <w:sz w:val="26"/>
          <w:szCs w:val="26"/>
          <w:shd w:val="clear" w:color="auto" w:fill="FFFFFF"/>
        </w:rPr>
        <w:t>쌓아놓으려는</w:t>
      </w:r>
      <w:proofErr w:type="spellEnd"/>
      <w:r>
        <w:rPr>
          <w:rFonts w:hint="eastAsia"/>
          <w:color w:val="000000"/>
          <w:spacing w:val="-5"/>
          <w:sz w:val="26"/>
          <w:szCs w:val="26"/>
          <w:shd w:val="clear" w:color="auto" w:fill="FFFFFF"/>
        </w:rPr>
        <w:t xml:space="preserve"> 차원이 크다.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은행권 관계자는 “대기업들은 그동안 회사채 시장에서 더 좋은 금리 조건으로 자금을 자체 조달해 </w:t>
      </w:r>
      <w:proofErr w:type="spellStart"/>
      <w:r>
        <w:rPr>
          <w:rFonts w:hint="eastAsia"/>
          <w:color w:val="000000"/>
          <w:spacing w:val="-5"/>
          <w:sz w:val="26"/>
          <w:szCs w:val="26"/>
          <w:shd w:val="clear" w:color="auto" w:fill="FFFFFF"/>
        </w:rPr>
        <w:t>왔다”며</w:t>
      </w:r>
      <w:proofErr w:type="spellEnd"/>
      <w:r>
        <w:rPr>
          <w:rFonts w:hint="eastAsia"/>
          <w:color w:val="000000"/>
          <w:spacing w:val="-5"/>
          <w:sz w:val="26"/>
          <w:szCs w:val="26"/>
          <w:shd w:val="clear" w:color="auto" w:fill="FFFFFF"/>
        </w:rPr>
        <w:t xml:space="preserve"> “회사채 시장을 통한 자금 조달이 어려워지면서 마이너스 통장에 손을 벌리는 기업이 늘어난 </w:t>
      </w:r>
      <w:proofErr w:type="spellStart"/>
      <w:r>
        <w:rPr>
          <w:rFonts w:hint="eastAsia"/>
          <w:color w:val="000000"/>
          <w:spacing w:val="-5"/>
          <w:sz w:val="26"/>
          <w:szCs w:val="26"/>
          <w:shd w:val="clear" w:color="auto" w:fill="FFFFFF"/>
        </w:rPr>
        <w:t>것”이라고</w:t>
      </w:r>
      <w:proofErr w:type="spellEnd"/>
      <w:r>
        <w:rPr>
          <w:rFonts w:hint="eastAsia"/>
          <w:color w:val="000000"/>
          <w:spacing w:val="-5"/>
          <w:sz w:val="26"/>
          <w:szCs w:val="26"/>
          <w:shd w:val="clear" w:color="auto" w:fill="FFFFFF"/>
        </w:rPr>
        <w:t xml:space="preserve"> 해석했다. 대기업 관계자는 “회사채 발행 금리가 예전보다 높아져 직접 조달의 이점이 </w:t>
      </w:r>
      <w:proofErr w:type="spellStart"/>
      <w:r>
        <w:rPr>
          <w:rFonts w:hint="eastAsia"/>
          <w:color w:val="000000"/>
          <w:spacing w:val="-5"/>
          <w:sz w:val="26"/>
          <w:szCs w:val="26"/>
          <w:shd w:val="clear" w:color="auto" w:fill="FFFFFF"/>
        </w:rPr>
        <w:t>줄었다”며</w:t>
      </w:r>
      <w:proofErr w:type="spellEnd"/>
      <w:r>
        <w:rPr>
          <w:rFonts w:hint="eastAsia"/>
          <w:color w:val="000000"/>
          <w:spacing w:val="-5"/>
          <w:sz w:val="26"/>
          <w:szCs w:val="26"/>
          <w:shd w:val="clear" w:color="auto" w:fill="FFFFFF"/>
        </w:rPr>
        <w:t xml:space="preserve"> “섣불리 수요 예측에 나섰다가 실패하면 기업 신용에 악영향을 끼칠 수 있는 것도 </w:t>
      </w:r>
      <w:proofErr w:type="spellStart"/>
      <w:r>
        <w:rPr>
          <w:rFonts w:hint="eastAsia"/>
          <w:color w:val="000000"/>
          <w:spacing w:val="-5"/>
          <w:sz w:val="26"/>
          <w:szCs w:val="26"/>
          <w:shd w:val="clear" w:color="auto" w:fill="FFFFFF"/>
        </w:rPr>
        <w:t>부담”이라고</w:t>
      </w:r>
      <w:proofErr w:type="spellEnd"/>
      <w:r>
        <w:rPr>
          <w:rFonts w:hint="eastAsia"/>
          <w:color w:val="000000"/>
          <w:spacing w:val="-5"/>
          <w:sz w:val="26"/>
          <w:szCs w:val="26"/>
          <w:shd w:val="clear" w:color="auto" w:fill="FFFFFF"/>
        </w:rPr>
        <w:t xml:space="preserve"> 말했다.</w:t>
      </w:r>
    </w:p>
    <w:p w14:paraId="69908805" w14:textId="2B9A9193" w:rsidR="004F1F7B" w:rsidRDefault="004F1F7B" w:rsidP="0083195D">
      <w:pPr>
        <w:rPr>
          <w:color w:val="000000"/>
          <w:spacing w:val="-5"/>
          <w:sz w:val="26"/>
          <w:szCs w:val="26"/>
          <w:shd w:val="clear" w:color="auto" w:fill="FFFFFF"/>
        </w:rPr>
      </w:pPr>
      <w:r>
        <w:rPr>
          <w:rFonts w:hint="eastAsia"/>
          <w:color w:val="000000"/>
          <w:spacing w:val="-5"/>
          <w:sz w:val="26"/>
          <w:szCs w:val="26"/>
          <w:shd w:val="clear" w:color="auto" w:fill="FFFFFF"/>
        </w:rPr>
        <w:t xml:space="preserve">은행권은 대기업 대출 추이를 주시하고 있다. 대기업 대출 규모가 너무 가파르게 늘어나고 있기 때문이다. 지난해 말부터 올해 4월 말까지 같은 기간 5대 은행의 </w:t>
      </w:r>
      <w:proofErr w:type="spellStart"/>
      <w:r>
        <w:rPr>
          <w:rFonts w:hint="eastAsia"/>
          <w:color w:val="000000"/>
          <w:spacing w:val="-5"/>
          <w:sz w:val="26"/>
          <w:szCs w:val="26"/>
          <w:shd w:val="clear" w:color="auto" w:fill="FFFFFF"/>
        </w:rPr>
        <w:t>중소기업·소호</w:t>
      </w:r>
      <w:proofErr w:type="spellEnd"/>
      <w:r>
        <w:rPr>
          <w:rFonts w:hint="eastAsia"/>
          <w:color w:val="000000"/>
          <w:spacing w:val="-5"/>
          <w:sz w:val="26"/>
          <w:szCs w:val="26"/>
          <w:shd w:val="clear" w:color="auto" w:fill="FFFFFF"/>
        </w:rPr>
        <w:t xml:space="preserve"> 대출은 5조원가량 증가하는 데 그쳤다. 대기업 대출 증가폭은 같은 기간 3배를 웃돈다. 대형 시중은행 관계자는 “대기업 대출은 </w:t>
      </w:r>
      <w:proofErr w:type="spellStart"/>
      <w:r>
        <w:rPr>
          <w:rFonts w:hint="eastAsia"/>
          <w:color w:val="000000"/>
          <w:spacing w:val="-5"/>
          <w:sz w:val="26"/>
          <w:szCs w:val="26"/>
          <w:shd w:val="clear" w:color="auto" w:fill="FFFFFF"/>
        </w:rPr>
        <w:t>지난해까지만</w:t>
      </w:r>
      <w:proofErr w:type="spellEnd"/>
      <w:r>
        <w:rPr>
          <w:rFonts w:hint="eastAsia"/>
          <w:color w:val="000000"/>
          <w:spacing w:val="-5"/>
          <w:sz w:val="26"/>
          <w:szCs w:val="26"/>
          <w:shd w:val="clear" w:color="auto" w:fill="FFFFFF"/>
        </w:rPr>
        <w:t xml:space="preserve"> 해도 수요가 많지 않아 올해도 비슷한 수준을 유지할 것으로 </w:t>
      </w:r>
      <w:proofErr w:type="spellStart"/>
      <w:r>
        <w:rPr>
          <w:rFonts w:hint="eastAsia"/>
          <w:color w:val="000000"/>
          <w:spacing w:val="-5"/>
          <w:sz w:val="26"/>
          <w:szCs w:val="26"/>
          <w:shd w:val="clear" w:color="auto" w:fill="FFFFFF"/>
        </w:rPr>
        <w:t>예측했다”며</w:t>
      </w:r>
      <w:proofErr w:type="spellEnd"/>
      <w:r>
        <w:rPr>
          <w:rFonts w:hint="eastAsia"/>
          <w:color w:val="000000"/>
          <w:spacing w:val="-5"/>
          <w:sz w:val="26"/>
          <w:szCs w:val="26"/>
          <w:shd w:val="clear" w:color="auto" w:fill="FFFFFF"/>
        </w:rPr>
        <w:t xml:space="preserve"> “</w:t>
      </w:r>
      <w:proofErr w:type="spellStart"/>
      <w:r>
        <w:rPr>
          <w:rFonts w:hint="eastAsia"/>
          <w:color w:val="000000"/>
          <w:spacing w:val="-5"/>
          <w:sz w:val="26"/>
          <w:szCs w:val="26"/>
          <w:shd w:val="clear" w:color="auto" w:fill="FFFFFF"/>
        </w:rPr>
        <w:t>산업군별</w:t>
      </w:r>
      <w:proofErr w:type="spellEnd"/>
      <w:r>
        <w:rPr>
          <w:rFonts w:hint="eastAsia"/>
          <w:color w:val="000000"/>
          <w:spacing w:val="-5"/>
          <w:sz w:val="26"/>
          <w:szCs w:val="26"/>
          <w:shd w:val="clear" w:color="auto" w:fill="FFFFFF"/>
        </w:rPr>
        <w:t xml:space="preserve">, 기업별 리스크 가능성을 고려해 대출 전략을 수정해야 하는 </w:t>
      </w:r>
      <w:proofErr w:type="spellStart"/>
      <w:r>
        <w:rPr>
          <w:rFonts w:hint="eastAsia"/>
          <w:color w:val="000000"/>
          <w:spacing w:val="-5"/>
          <w:sz w:val="26"/>
          <w:szCs w:val="26"/>
          <w:shd w:val="clear" w:color="auto" w:fill="FFFFFF"/>
        </w:rPr>
        <w:t>상황”이라고</w:t>
      </w:r>
      <w:proofErr w:type="spellEnd"/>
      <w:r>
        <w:rPr>
          <w:rFonts w:hint="eastAsia"/>
          <w:color w:val="000000"/>
          <w:spacing w:val="-5"/>
          <w:sz w:val="26"/>
          <w:szCs w:val="26"/>
          <w:shd w:val="clear" w:color="auto" w:fill="FFFFFF"/>
        </w:rPr>
        <w:t xml:space="preserve"> 말했다.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일각에서는 부실 우려도 제기된다. 대기업 대출은 회사당 규모가 중소기업보다 훨씬 크기 때문에 부실이 발생하면 곧바로 건전성에 타격을 받을 수 있다. 금융권 관계자는 “대기업 한도 대출은 은행이 미리 한도를 열어준 것이기 때문에 앞으로 규모가 더 커질 수 </w:t>
      </w:r>
      <w:proofErr w:type="spellStart"/>
      <w:r>
        <w:rPr>
          <w:rFonts w:hint="eastAsia"/>
          <w:color w:val="000000"/>
          <w:spacing w:val="-5"/>
          <w:sz w:val="26"/>
          <w:szCs w:val="26"/>
          <w:shd w:val="clear" w:color="auto" w:fill="FFFFFF"/>
        </w:rPr>
        <w:t>있다”며</w:t>
      </w:r>
      <w:proofErr w:type="spellEnd"/>
      <w:r>
        <w:rPr>
          <w:rFonts w:hint="eastAsia"/>
          <w:color w:val="000000"/>
          <w:spacing w:val="-5"/>
          <w:sz w:val="26"/>
          <w:szCs w:val="26"/>
          <w:shd w:val="clear" w:color="auto" w:fill="FFFFFF"/>
        </w:rPr>
        <w:t xml:space="preserve"> “경기 상황이 최악으로 치달을 경우를 감안해 리스크 관리에 들어가야 할 </w:t>
      </w:r>
      <w:proofErr w:type="spellStart"/>
      <w:r>
        <w:rPr>
          <w:rFonts w:hint="eastAsia"/>
          <w:color w:val="000000"/>
          <w:spacing w:val="-5"/>
          <w:sz w:val="26"/>
          <w:szCs w:val="26"/>
          <w:shd w:val="clear" w:color="auto" w:fill="FFFFFF"/>
        </w:rPr>
        <w:t>것”이라고</w:t>
      </w:r>
      <w:proofErr w:type="spellEnd"/>
      <w:r>
        <w:rPr>
          <w:rFonts w:hint="eastAsia"/>
          <w:color w:val="000000"/>
          <w:spacing w:val="-5"/>
          <w:sz w:val="26"/>
          <w:szCs w:val="26"/>
          <w:shd w:val="clear" w:color="auto" w:fill="FFFFFF"/>
        </w:rPr>
        <w:t xml:space="preserve"> 지적했다.</w:t>
      </w:r>
    </w:p>
    <w:p w14:paraId="63CF7F7B" w14:textId="2A5A6BAD" w:rsidR="004F1F7B" w:rsidRDefault="004F1F7B" w:rsidP="0083195D">
      <w:pPr>
        <w:rPr>
          <w:color w:val="000000"/>
          <w:spacing w:val="-5"/>
          <w:sz w:val="26"/>
          <w:szCs w:val="26"/>
          <w:shd w:val="clear" w:color="auto" w:fill="FFFFFF"/>
        </w:rPr>
      </w:pPr>
    </w:p>
    <w:p w14:paraId="69E18517" w14:textId="0BBBBADF" w:rsidR="004F1F7B" w:rsidRDefault="004F1F7B" w:rsidP="0083195D">
      <w:pPr>
        <w:rPr>
          <w:color w:val="000000"/>
          <w:spacing w:val="-5"/>
          <w:sz w:val="26"/>
          <w:szCs w:val="26"/>
          <w:shd w:val="clear" w:color="auto" w:fill="FFFFFF"/>
        </w:rPr>
      </w:pPr>
    </w:p>
    <w:p w14:paraId="3BFCA5A0" w14:textId="666AAFD5" w:rsidR="004F1F7B" w:rsidRDefault="004F1F7B" w:rsidP="0083195D">
      <w:pPr>
        <w:rPr>
          <w:color w:val="000000"/>
          <w:spacing w:val="-5"/>
          <w:sz w:val="26"/>
          <w:szCs w:val="26"/>
          <w:shd w:val="clear" w:color="auto" w:fill="FFFFFF"/>
        </w:rPr>
      </w:pPr>
    </w:p>
    <w:p w14:paraId="25E86DE0" w14:textId="60CBE8A4" w:rsidR="004F1F7B" w:rsidRDefault="004F1F7B" w:rsidP="0083195D">
      <w:pPr>
        <w:rPr>
          <w:color w:val="000000"/>
          <w:spacing w:val="-5"/>
          <w:sz w:val="26"/>
          <w:szCs w:val="26"/>
          <w:shd w:val="clear" w:color="auto" w:fill="FFFFFF"/>
        </w:rPr>
      </w:pPr>
    </w:p>
    <w:p w14:paraId="09A8B33F" w14:textId="28D703E5" w:rsidR="004F1F7B" w:rsidRDefault="004F1F7B"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lastRenderedPageBreak/>
        <w:t>전염병이 몰고온 불확실성…중요성 커진 건강보험</w:t>
      </w:r>
    </w:p>
    <w:p w14:paraId="5BBD3657" w14:textId="7BC5FF1D" w:rsidR="004F1F7B" w:rsidRDefault="004F1F7B" w:rsidP="0083195D">
      <w:pPr>
        <w:rPr>
          <w:color w:val="000000"/>
          <w:spacing w:val="-5"/>
          <w:sz w:val="26"/>
          <w:szCs w:val="26"/>
          <w:shd w:val="clear" w:color="auto" w:fill="FFFFFF"/>
        </w:rPr>
      </w:pPr>
      <w:r>
        <w:rPr>
          <w:rFonts w:hint="eastAsia"/>
          <w:color w:val="000000"/>
          <w:spacing w:val="-5"/>
          <w:sz w:val="26"/>
          <w:szCs w:val="26"/>
          <w:shd w:val="clear" w:color="auto" w:fill="FFFFFF"/>
        </w:rPr>
        <w:t xml:space="preserve">굳이 코로나19가 가져온 불안감을 거론하지 않더라도, 인생이란 원래 한치 앞도 내다보지 못하는 ‘불확실성의 </w:t>
      </w:r>
      <w:proofErr w:type="spellStart"/>
      <w:r>
        <w:rPr>
          <w:rFonts w:hint="eastAsia"/>
          <w:color w:val="000000"/>
          <w:spacing w:val="-5"/>
          <w:sz w:val="26"/>
          <w:szCs w:val="26"/>
          <w:shd w:val="clear" w:color="auto" w:fill="FFFFFF"/>
        </w:rPr>
        <w:t>연속’이다</w:t>
      </w:r>
      <w:proofErr w:type="spellEnd"/>
      <w:r>
        <w:rPr>
          <w:rFonts w:hint="eastAsia"/>
          <w:color w:val="000000"/>
          <w:spacing w:val="-5"/>
          <w:sz w:val="26"/>
          <w:szCs w:val="26"/>
          <w:shd w:val="clear" w:color="auto" w:fill="FFFFFF"/>
        </w:rPr>
        <w:t>. 이런 불확실성의 시대에 건강보험의 필요성은 아무리 강조해도 지나치지 않다. 1인가구 증가로 전통적 가정에서 책임지던 간병을 기대하기 어렵고, 의학기술의 발달로 중증질환자의 생존기간이 길어져 치료비 부담은 더 커졌다. 교육과 소득 수준이 증가해 건강에 대한 관심은 높아졌지만 암, 뇌졸중, 심근경색 등 중대질환에 대한 경제적 준비는 여전히 충분하지 않다. 공적(公的) 국민건강보험 이외에 사적(私的) 민영 보험이 반드시 필요한 이유다.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과거 ‘암 발병은 곧 </w:t>
      </w:r>
      <w:proofErr w:type="spellStart"/>
      <w:r>
        <w:rPr>
          <w:rFonts w:hint="eastAsia"/>
          <w:color w:val="000000"/>
          <w:spacing w:val="-5"/>
          <w:sz w:val="26"/>
          <w:szCs w:val="26"/>
          <w:shd w:val="clear" w:color="auto" w:fill="FFFFFF"/>
        </w:rPr>
        <w:t>사망’이라는</w:t>
      </w:r>
      <w:proofErr w:type="spellEnd"/>
      <w:r>
        <w:rPr>
          <w:rFonts w:hint="eastAsia"/>
          <w:color w:val="000000"/>
          <w:spacing w:val="-5"/>
          <w:sz w:val="26"/>
          <w:szCs w:val="26"/>
          <w:shd w:val="clear" w:color="auto" w:fill="FFFFFF"/>
        </w:rPr>
        <w:t xml:space="preserve"> 인식이 있었다. 최근 암 발병률과 함께 생존율이 같이 높아지면서 이런 인식이 조금씩 걷히고 있지만, 여전히 사망원인 1위는 암이다. 의학기술의 발달은 암 환자에게 축복이지만 동시에 치료비가 늘어난다는 의미이기도 하다. 수술 성공률을 높이고, 통증을 완화시키는 최신 치료 기법들은 환자의 경제적 부담을 가중시킨다.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최근 암 발병 환자의 연령이 점차 낮아지는 것도 치료비 증가의 한 원인이다. 7%대인 20~30대 발병률은 암이 이제 나이를 가리지 않고 발병할 수 있음을 의미한다. 한편 암 발병 이후 실직 등에 따른 소득감소도 경제적 고통이 될 수 있다. 이제 암을 막연히 남의 일로만 치부하기보다는 ‘어떻게 잘 준비해서, 어떻게 잘 치료받고, 어떻게 잘 </w:t>
      </w:r>
      <w:proofErr w:type="spellStart"/>
      <w:r>
        <w:rPr>
          <w:rFonts w:hint="eastAsia"/>
          <w:color w:val="000000"/>
          <w:spacing w:val="-5"/>
          <w:sz w:val="26"/>
          <w:szCs w:val="26"/>
          <w:shd w:val="clear" w:color="auto" w:fill="FFFFFF"/>
        </w:rPr>
        <w:t>사느냐’를</w:t>
      </w:r>
      <w:proofErr w:type="spellEnd"/>
      <w:r>
        <w:rPr>
          <w:rFonts w:hint="eastAsia"/>
          <w:color w:val="000000"/>
          <w:spacing w:val="-5"/>
          <w:sz w:val="26"/>
          <w:szCs w:val="26"/>
          <w:shd w:val="clear" w:color="auto" w:fill="FFFFFF"/>
        </w:rPr>
        <w:t xml:space="preserve"> 고민할 때이다.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뇌출혈이나 뇌경색과 같은 뇌혈관 질환도 암과 마찬가지다. 발병률은 증가하고 있으나 사망률은 지속적으로 감소 중이다. 하지만 뇌혈관질환도 장기간 소득 상실로 이어지는 경우가 많은 데다, 후유 장애로 인한 재활 및 간병 비</w:t>
      </w:r>
      <w:r>
        <w:rPr>
          <w:rFonts w:hint="eastAsia"/>
          <w:color w:val="000000"/>
          <w:spacing w:val="-5"/>
          <w:sz w:val="26"/>
          <w:szCs w:val="26"/>
          <w:shd w:val="clear" w:color="auto" w:fill="FFFFFF"/>
        </w:rPr>
        <w:lastRenderedPageBreak/>
        <w:t>용도 필요하다.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협심증이나 심근경색과 같은 심혈관질환도 발병 연령이 점점 낮아지고 있다. 조기발견을 하면 치료율이 높아지지만 심혈관질환은 검사 및 치료비용이 비싸기 때문에 사전에 대비가 필요하다. 새로운 의학기술을 이용한 치료법은 대부분 비급여로 진행되는 데다 심혈관질환의 특성상 한번에 끝나지 않고 재발할 가능성이 높다. 재발까지 고려한다면 충분한 진단비와 수술비까지 보장받을 수 있는 준비가 필요한 것이다.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고혈압, 당뇨 등의 성인병과 치매와 같은 노인성 질병도 꾸준히 늘고 있다. 특히 치매는 장기요양상태로 지속될 수 있기 때문에 </w:t>
      </w:r>
      <w:proofErr w:type="spellStart"/>
      <w:r>
        <w:rPr>
          <w:rFonts w:hint="eastAsia"/>
          <w:color w:val="000000"/>
          <w:spacing w:val="-5"/>
          <w:sz w:val="26"/>
          <w:szCs w:val="26"/>
          <w:shd w:val="clear" w:color="auto" w:fill="FFFFFF"/>
        </w:rPr>
        <w:t>개인과</w:t>
      </w:r>
      <w:proofErr w:type="spellEnd"/>
      <w:r>
        <w:rPr>
          <w:rFonts w:hint="eastAsia"/>
          <w:color w:val="000000"/>
          <w:spacing w:val="-5"/>
          <w:sz w:val="26"/>
          <w:szCs w:val="26"/>
          <w:shd w:val="clear" w:color="auto" w:fill="FFFFFF"/>
        </w:rPr>
        <w:t xml:space="preserve"> 가정의 정서적, 경제적 안위마저 위협한다. 역시 건강보험 가입을 고려해 봐야 하는 이유다.</w:t>
      </w:r>
    </w:p>
    <w:p w14:paraId="75D8F272" w14:textId="1ED9E372" w:rsidR="00667C25" w:rsidRDefault="00667C25" w:rsidP="0083195D">
      <w:pPr>
        <w:rPr>
          <w:color w:val="000000"/>
          <w:spacing w:val="-5"/>
          <w:sz w:val="26"/>
          <w:szCs w:val="26"/>
          <w:shd w:val="clear" w:color="auto" w:fill="FFFFFF"/>
        </w:rPr>
      </w:pPr>
    </w:p>
    <w:p w14:paraId="27F752C6" w14:textId="7C2887DE" w:rsidR="00667C25" w:rsidRDefault="00667C25" w:rsidP="0083195D">
      <w:pPr>
        <w:rPr>
          <w:rFonts w:ascii="맑은 고딕" w:eastAsia="맑은 고딕" w:hAnsi="맑은 고딕"/>
          <w:color w:val="000000"/>
          <w:spacing w:val="-30"/>
          <w:sz w:val="45"/>
          <w:szCs w:val="45"/>
          <w:shd w:val="clear" w:color="auto" w:fill="FFFFFF"/>
        </w:rPr>
      </w:pPr>
      <w:r>
        <w:rPr>
          <w:rFonts w:ascii="맑은 고딕" w:eastAsia="맑은 고딕" w:hAnsi="맑은 고딕" w:hint="eastAsia"/>
          <w:color w:val="000000"/>
          <w:spacing w:val="-30"/>
          <w:sz w:val="45"/>
          <w:szCs w:val="45"/>
          <w:shd w:val="clear" w:color="auto" w:fill="FFFFFF"/>
        </w:rPr>
        <w:t>"은행 주도 코로나 극복 대책, 신용도 부정 영향"</w:t>
      </w:r>
    </w:p>
    <w:p w14:paraId="39F13A46" w14:textId="79350EA8" w:rsidR="00667C25" w:rsidRDefault="00667C25" w:rsidP="0083195D">
      <w:pPr>
        <w:rPr>
          <w:color w:val="000000"/>
          <w:spacing w:val="-5"/>
          <w:sz w:val="26"/>
          <w:szCs w:val="26"/>
          <w:shd w:val="clear" w:color="auto" w:fill="FFFFFF"/>
        </w:rPr>
      </w:pPr>
      <w:r>
        <w:rPr>
          <w:rFonts w:hint="eastAsia"/>
          <w:color w:val="000000"/>
          <w:spacing w:val="-5"/>
          <w:sz w:val="26"/>
          <w:szCs w:val="26"/>
          <w:shd w:val="clear" w:color="auto" w:fill="FFFFFF"/>
        </w:rPr>
        <w:t>[아시아경제 김효진 기자] 은행 주도의 신종 코로나바이러스감염증(코로나19) 극복 방안이 은행의 신용도 부담을 가중시킨다는 우려가 높아지고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3일 금융권과 금융투자업계 등에 따르면 국제 신용평가회사 피치는 최근 "코로나19 확산이 경제에 미치는 여파가 향후 2년 동안 은행들의 신용도에 큰 압력을 가할 것"이라면서 KB국민은행과 신한은행의 </w:t>
      </w:r>
      <w:proofErr w:type="spellStart"/>
      <w:r>
        <w:rPr>
          <w:rFonts w:hint="eastAsia"/>
          <w:color w:val="000000"/>
          <w:spacing w:val="-5"/>
          <w:sz w:val="26"/>
          <w:szCs w:val="26"/>
          <w:shd w:val="clear" w:color="auto" w:fill="FFFFFF"/>
        </w:rPr>
        <w:t>장기발행자등급</w:t>
      </w:r>
      <w:proofErr w:type="spellEnd"/>
      <w:r>
        <w:rPr>
          <w:rFonts w:hint="eastAsia"/>
          <w:color w:val="000000"/>
          <w:spacing w:val="-5"/>
          <w:sz w:val="26"/>
          <w:szCs w:val="26"/>
          <w:shd w:val="clear" w:color="auto" w:fill="FFFFFF"/>
        </w:rPr>
        <w:t>(IDR) 전망을 '안정적'에서 '부정적'</w:t>
      </w:r>
      <w:proofErr w:type="spellStart"/>
      <w:r>
        <w:rPr>
          <w:rFonts w:hint="eastAsia"/>
          <w:color w:val="000000"/>
          <w:spacing w:val="-5"/>
          <w:sz w:val="26"/>
          <w:szCs w:val="26"/>
          <w:shd w:val="clear" w:color="auto" w:fill="FFFFFF"/>
        </w:rPr>
        <w:t>으로</w:t>
      </w:r>
      <w:proofErr w:type="spellEnd"/>
      <w:r>
        <w:rPr>
          <w:rFonts w:hint="eastAsia"/>
          <w:color w:val="000000"/>
          <w:spacing w:val="-5"/>
          <w:sz w:val="26"/>
          <w:szCs w:val="26"/>
          <w:shd w:val="clear" w:color="auto" w:fill="FFFFFF"/>
        </w:rPr>
        <w:t xml:space="preserve"> 하향 조정했다.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피치는 국민은행에 대해 "가계와 자영업자의 대출이 차지하는 비중이 국내 다른 은행보다 크다"고, 신한은행에 대해 "소매와 숙박업, 요식업 등 개인 간 </w:t>
      </w:r>
      <w:r>
        <w:rPr>
          <w:rFonts w:hint="eastAsia"/>
          <w:color w:val="000000"/>
          <w:spacing w:val="-5"/>
          <w:sz w:val="26"/>
          <w:szCs w:val="26"/>
          <w:shd w:val="clear" w:color="auto" w:fill="FFFFFF"/>
        </w:rPr>
        <w:lastRenderedPageBreak/>
        <w:t xml:space="preserve">접촉이 필요한 서비스업종에 대한 </w:t>
      </w:r>
      <w:proofErr w:type="spellStart"/>
      <w:r>
        <w:rPr>
          <w:rFonts w:hint="eastAsia"/>
          <w:color w:val="000000"/>
          <w:spacing w:val="-5"/>
          <w:sz w:val="26"/>
          <w:szCs w:val="26"/>
          <w:shd w:val="clear" w:color="auto" w:fill="FFFFFF"/>
        </w:rPr>
        <w:t>익스포져</w:t>
      </w:r>
      <w:proofErr w:type="spellEnd"/>
      <w:r>
        <w:rPr>
          <w:rFonts w:hint="eastAsia"/>
          <w:color w:val="000000"/>
          <w:spacing w:val="-5"/>
          <w:sz w:val="26"/>
          <w:szCs w:val="26"/>
          <w:shd w:val="clear" w:color="auto" w:fill="FFFFFF"/>
        </w:rPr>
        <w:t>(위험노출도)가 시중은행 평균보다 높은 수준"이라고 지적했다.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서영수 </w:t>
      </w:r>
      <w:proofErr w:type="spellStart"/>
      <w:r>
        <w:rPr>
          <w:rFonts w:hint="eastAsia"/>
          <w:color w:val="000000"/>
          <w:spacing w:val="-5"/>
          <w:sz w:val="26"/>
          <w:szCs w:val="26"/>
          <w:shd w:val="clear" w:color="auto" w:fill="FFFFFF"/>
        </w:rPr>
        <w:t>키움증권</w:t>
      </w:r>
      <w:proofErr w:type="spellEnd"/>
      <w:r>
        <w:rPr>
          <w:rFonts w:hint="eastAsia"/>
          <w:color w:val="000000"/>
          <w:spacing w:val="-5"/>
          <w:sz w:val="26"/>
          <w:szCs w:val="26"/>
          <w:shd w:val="clear" w:color="auto" w:fill="FFFFFF"/>
        </w:rPr>
        <w:t xml:space="preserve"> 수석연구위원은 최근 보고서에서 피치가 내린 판단의 주요 시사점 중 하나로 "</w:t>
      </w:r>
      <w:proofErr w:type="spellStart"/>
      <w:r>
        <w:rPr>
          <w:rFonts w:hint="eastAsia"/>
          <w:color w:val="000000"/>
          <w:spacing w:val="-5"/>
          <w:sz w:val="26"/>
          <w:szCs w:val="26"/>
          <w:shd w:val="clear" w:color="auto" w:fill="FFFFFF"/>
        </w:rPr>
        <w:t>국책은행ㆍ민간은행</w:t>
      </w:r>
      <w:proofErr w:type="spellEnd"/>
      <w:r>
        <w:rPr>
          <w:rFonts w:hint="eastAsia"/>
          <w:color w:val="000000"/>
          <w:spacing w:val="-5"/>
          <w:sz w:val="26"/>
          <w:szCs w:val="26"/>
          <w:shd w:val="clear" w:color="auto" w:fill="FFFFFF"/>
        </w:rPr>
        <w:t xml:space="preserve"> 주도의 위기극복 대책이 은행의 신용도에 부정적인 영향을 미치고 있다는 점"을 꼽았다.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서 수석연구위원은 아울러 ▲(올 1분기) 기대 이상의 실적을 등급 변경의 변수로 고려하지 않고 있다 는 점 ▲1분기 실적에 코로나19 사태의 영향이 반영되지 않았던 점 ▲실적 개선과 달리 대부분 </w:t>
      </w:r>
      <w:proofErr w:type="spellStart"/>
      <w:r>
        <w:rPr>
          <w:rFonts w:hint="eastAsia"/>
          <w:color w:val="000000"/>
          <w:spacing w:val="-5"/>
          <w:sz w:val="26"/>
          <w:szCs w:val="26"/>
          <w:shd w:val="clear" w:color="auto" w:fill="FFFFFF"/>
        </w:rPr>
        <w:t>보통주</w:t>
      </w:r>
      <w:proofErr w:type="spellEnd"/>
      <w:r>
        <w:rPr>
          <w:rFonts w:hint="eastAsia"/>
          <w:color w:val="000000"/>
          <w:spacing w:val="-5"/>
          <w:sz w:val="26"/>
          <w:szCs w:val="26"/>
          <w:shd w:val="clear" w:color="auto" w:fill="FFFFFF"/>
        </w:rPr>
        <w:t xml:space="preserve"> 자본비율이 하락한 점 등을 언급했다.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피치는 코로나19 사태로 향후 2년 동안 은행의 부실여신비율이 악화될 것으로 예상했고 코로나19 여파에 따른 대출 원금 및 이자 상환유예, 소상공인 추가 대출지원, 채권시장안정펀드 출자 등이 등급 조정의 변수라고 지적했다.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서 수석연구위원은 구조조정 지연으로 코로나19 위기에 앞서 이미 한계기업이 증가한 상황에서 원금 뿐 아니라 이자 상환까지 유예해 은행의 여신관리를 어렵게 한 것이 향후 은행의 건전성 관리에 적잖은 부담요인으로 작용할 것이라고 내다봤다.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그는 또 "이런 시각에서 볼 때 바젤III의 조기 도입을 통해 BIS 비율을 개선하고 은행의 대출 여력을 높이는 것은 은행의 신뢰도에 별다른 도움이 되지 못할 것으로 판단한다"고 말했다.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서 수석연구위원은 다만 피치의 IDR 전망 하향 조정이 당장 외국인 투자자의 태도를 바꾸는 결정적인 변수가 되지는 않을 것으로 분석했다.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lastRenderedPageBreak/>
        <w:t xml:space="preserve">코로나19에 따른 우리나라 경제의 충격이 다른 선진국들에 비해 상대적으로 작고 미국과의 </w:t>
      </w:r>
      <w:proofErr w:type="spellStart"/>
      <w:r>
        <w:rPr>
          <w:rFonts w:hint="eastAsia"/>
          <w:color w:val="000000"/>
          <w:spacing w:val="-5"/>
          <w:sz w:val="26"/>
          <w:szCs w:val="26"/>
          <w:shd w:val="clear" w:color="auto" w:fill="FFFFFF"/>
        </w:rPr>
        <w:t>통화스와프</w:t>
      </w:r>
      <w:proofErr w:type="spellEnd"/>
      <w:r>
        <w:rPr>
          <w:rFonts w:hint="eastAsia"/>
          <w:color w:val="000000"/>
          <w:spacing w:val="-5"/>
          <w:sz w:val="26"/>
          <w:szCs w:val="26"/>
          <w:shd w:val="clear" w:color="auto" w:fill="FFFFFF"/>
        </w:rPr>
        <w:t xml:space="preserve"> 체결 등으로 잠재적 불안 요인이 어느정도 해소됐기 때문이다.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서 수석연구위원은 "그러나 코로나19 사태 이후 은행의 </w:t>
      </w:r>
      <w:proofErr w:type="spellStart"/>
      <w:r>
        <w:rPr>
          <w:rFonts w:hint="eastAsia"/>
          <w:color w:val="000000"/>
          <w:spacing w:val="-5"/>
          <w:sz w:val="26"/>
          <w:szCs w:val="26"/>
          <w:shd w:val="clear" w:color="auto" w:fill="FFFFFF"/>
        </w:rPr>
        <w:t>펀더멘탈</w:t>
      </w:r>
      <w:proofErr w:type="spellEnd"/>
      <w:r>
        <w:rPr>
          <w:rFonts w:hint="eastAsia"/>
          <w:color w:val="000000"/>
          <w:spacing w:val="-5"/>
          <w:sz w:val="26"/>
          <w:szCs w:val="26"/>
          <w:shd w:val="clear" w:color="auto" w:fill="FFFFFF"/>
        </w:rPr>
        <w:t xml:space="preserve"> 악화가 본격화돼 신용등급이 하향 조정되면 해외 투자자에게 적잖은 영향을 미칠 것"이라고 전망했다.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무디스는 최근 한국 은행업에 대한 신용등급 전망을 기존 '안정적'에서 '부정적'</w:t>
      </w:r>
      <w:proofErr w:type="spellStart"/>
      <w:r>
        <w:rPr>
          <w:rFonts w:hint="eastAsia"/>
          <w:color w:val="000000"/>
          <w:spacing w:val="-5"/>
          <w:sz w:val="26"/>
          <w:szCs w:val="26"/>
          <w:shd w:val="clear" w:color="auto" w:fill="FFFFFF"/>
        </w:rPr>
        <w:t>으로</w:t>
      </w:r>
      <w:proofErr w:type="spellEnd"/>
      <w:r>
        <w:rPr>
          <w:rFonts w:hint="eastAsia"/>
          <w:color w:val="000000"/>
          <w:spacing w:val="-5"/>
          <w:sz w:val="26"/>
          <w:szCs w:val="26"/>
          <w:shd w:val="clear" w:color="auto" w:fill="FFFFFF"/>
        </w:rPr>
        <w:t xml:space="preserve"> 하향 조정했다.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무디스는 "한국의 은행들이 코로나19 사태에 따른 국제 유가 폭락, 유동성 긴축 문제 등 어려운 환경에 직면할 것"이라면서 "식당이나 접객업소, 교통, 제조업 등 부문에서 대출 부실화의 위험성이 커질 것"이라고 내다봤다.</w:t>
      </w:r>
    </w:p>
    <w:p w14:paraId="59984809" w14:textId="77777777" w:rsidR="008036E7" w:rsidRDefault="008036E7" w:rsidP="008036E7">
      <w:pPr>
        <w:pStyle w:val="1"/>
        <w:spacing w:after="630" w:line="690" w:lineRule="atLeast"/>
        <w:rPr>
          <w:rFonts w:ascii="맑은 고딕" w:eastAsia="맑은 고딕" w:hAnsi="맑은 고딕"/>
          <w:color w:val="000000"/>
          <w:spacing w:val="-6"/>
          <w:sz w:val="54"/>
          <w:szCs w:val="54"/>
        </w:rPr>
      </w:pPr>
      <w:r>
        <w:rPr>
          <w:rFonts w:ascii="맑은 고딕" w:eastAsia="맑은 고딕" w:hAnsi="맑은 고딕" w:hint="eastAsia"/>
          <w:color w:val="000000"/>
          <w:spacing w:val="-6"/>
          <w:sz w:val="54"/>
          <w:szCs w:val="54"/>
        </w:rPr>
        <w:t>포스트 코로나 수혜주는…'이것들'만 주목해라</w:t>
      </w:r>
    </w:p>
    <w:p w14:paraId="44D66F5D" w14:textId="77777777" w:rsidR="008036E7" w:rsidRDefault="008036E7" w:rsidP="008036E7">
      <w:pPr>
        <w:pStyle w:val="2"/>
        <w:spacing w:after="0" w:line="420" w:lineRule="atLeast"/>
        <w:rPr>
          <w:rFonts w:ascii="맑은 고딕" w:eastAsia="맑은 고딕" w:hAnsi="맑은 고딕"/>
          <w:color w:val="000000"/>
          <w:spacing w:val="-6"/>
          <w:sz w:val="30"/>
          <w:szCs w:val="30"/>
        </w:rPr>
      </w:pPr>
      <w:r>
        <w:rPr>
          <w:rFonts w:ascii="맑은 고딕" w:eastAsia="맑은 고딕" w:hAnsi="맑은 고딕" w:hint="eastAsia"/>
          <w:b/>
          <w:bCs/>
          <w:color w:val="000000"/>
          <w:spacing w:val="-6"/>
          <w:sz w:val="30"/>
          <w:szCs w:val="30"/>
        </w:rPr>
        <w:t>[반환점 돈 코로나19 장세 긴급진단]③ '</w:t>
      </w:r>
      <w:proofErr w:type="spellStart"/>
      <w:r>
        <w:rPr>
          <w:rFonts w:ascii="맑은 고딕" w:eastAsia="맑은 고딕" w:hAnsi="맑은 고딕" w:hint="eastAsia"/>
          <w:b/>
          <w:bCs/>
          <w:color w:val="000000"/>
          <w:spacing w:val="-6"/>
          <w:sz w:val="30"/>
          <w:szCs w:val="30"/>
        </w:rPr>
        <w:t>언택트</w:t>
      </w:r>
      <w:proofErr w:type="spellEnd"/>
      <w:r>
        <w:rPr>
          <w:rFonts w:ascii="맑은 고딕" w:eastAsia="맑은 고딕" w:hAnsi="맑은 고딕" w:hint="eastAsia"/>
          <w:b/>
          <w:bCs/>
          <w:color w:val="000000"/>
          <w:spacing w:val="-6"/>
          <w:sz w:val="30"/>
          <w:szCs w:val="30"/>
        </w:rPr>
        <w:t xml:space="preserve"> 수혜' IT·'오프라인 개학' 음식료에 주목</w:t>
      </w:r>
    </w:p>
    <w:p w14:paraId="03804A48" w14:textId="0446882C" w:rsidR="008036E7" w:rsidRDefault="008036E7" w:rsidP="0083195D">
      <w:pPr>
        <w:rPr>
          <w:rFonts w:ascii="맑은 고딕" w:eastAsia="맑은 고딕" w:hAnsi="맑은 고딕"/>
          <w:b/>
          <w:bCs/>
          <w:color w:val="333333"/>
          <w:spacing w:val="-6"/>
        </w:rPr>
      </w:pPr>
      <w:r>
        <w:rPr>
          <w:rFonts w:ascii="맑은 고딕" w:eastAsia="맑은 고딕" w:hAnsi="맑은 고딕" w:hint="eastAsia"/>
          <w:b/>
          <w:bCs/>
          <w:color w:val="333333"/>
          <w:spacing w:val="-6"/>
        </w:rPr>
        <w:t xml:space="preserve">IT </w:t>
      </w:r>
      <w:proofErr w:type="spellStart"/>
      <w:r>
        <w:rPr>
          <w:rFonts w:ascii="맑은 고딕" w:eastAsia="맑은 고딕" w:hAnsi="맑은 고딕" w:hint="eastAsia"/>
          <w:b/>
          <w:bCs/>
          <w:color w:val="333333"/>
          <w:spacing w:val="-6"/>
        </w:rPr>
        <w:t>주도주</w:t>
      </w:r>
      <w:proofErr w:type="spellEnd"/>
      <w:r>
        <w:rPr>
          <w:rFonts w:ascii="맑은 고딕" w:eastAsia="맑은 고딕" w:hAnsi="맑은 고딕" w:hint="eastAsia"/>
          <w:b/>
          <w:bCs/>
          <w:color w:val="333333"/>
          <w:spacing w:val="-6"/>
        </w:rPr>
        <w:t xml:space="preserve"> 장세 이어갈 듯…'</w:t>
      </w:r>
      <w:proofErr w:type="spellStart"/>
      <w:r>
        <w:rPr>
          <w:rFonts w:ascii="맑은 고딕" w:eastAsia="맑은 고딕" w:hAnsi="맑은 고딕" w:hint="eastAsia"/>
          <w:b/>
          <w:bCs/>
          <w:color w:val="333333"/>
          <w:spacing w:val="-6"/>
        </w:rPr>
        <w:t>언택트</w:t>
      </w:r>
      <w:proofErr w:type="spellEnd"/>
      <w:r>
        <w:rPr>
          <w:rFonts w:ascii="맑은 고딕" w:eastAsia="맑은 고딕" w:hAnsi="맑은 고딕" w:hint="eastAsia"/>
          <w:b/>
          <w:bCs/>
          <w:color w:val="333333"/>
          <w:spacing w:val="-6"/>
        </w:rPr>
        <w:t xml:space="preserve">' 수혜주인 </w:t>
      </w:r>
      <w:proofErr w:type="spellStart"/>
      <w:r>
        <w:rPr>
          <w:rFonts w:ascii="맑은 고딕" w:eastAsia="맑은 고딕" w:hAnsi="맑은 고딕" w:hint="eastAsia"/>
          <w:b/>
          <w:bCs/>
          <w:color w:val="333333"/>
          <w:spacing w:val="-6"/>
        </w:rPr>
        <w:t>네이버·엔씨소프트</w:t>
      </w:r>
      <w:proofErr w:type="spellEnd"/>
      <w:r>
        <w:rPr>
          <w:rFonts w:ascii="맑은 고딕" w:eastAsia="맑은 고딕" w:hAnsi="맑은 고딕" w:hint="eastAsia"/>
          <w:b/>
          <w:bCs/>
          <w:color w:val="333333"/>
          <w:spacing w:val="-6"/>
        </w:rPr>
        <w:t xml:space="preserve"> 등 주목</w:t>
      </w:r>
    </w:p>
    <w:p w14:paraId="20E2A779" w14:textId="5B51A200" w:rsidR="008036E7" w:rsidRDefault="008036E7" w:rsidP="0083195D">
      <w:pPr>
        <w:rPr>
          <w:rFonts w:ascii="맑은 고딕" w:eastAsia="맑은 고딕" w:hAnsi="맑은 고딕"/>
          <w:color w:val="333333"/>
          <w:spacing w:val="-6"/>
        </w:rPr>
      </w:pPr>
      <w:r>
        <w:rPr>
          <w:rFonts w:ascii="맑은 고딕" w:eastAsia="맑은 고딕" w:hAnsi="맑은 고딕" w:hint="eastAsia"/>
          <w:color w:val="333333"/>
          <w:spacing w:val="-6"/>
        </w:rPr>
        <w:t xml:space="preserve">대부분 전문가들은 주도주인 IT주와 반도체 업종에 대한 관심을 유지하라고 입을 모았다. 특히 </w:t>
      </w:r>
      <w:proofErr w:type="spellStart"/>
      <w:r>
        <w:rPr>
          <w:rFonts w:ascii="맑은 고딕" w:eastAsia="맑은 고딕" w:hAnsi="맑은 고딕" w:hint="eastAsia"/>
          <w:color w:val="333333"/>
          <w:spacing w:val="-6"/>
        </w:rPr>
        <w:t>언택트</w:t>
      </w:r>
      <w:proofErr w:type="spellEnd"/>
      <w:r>
        <w:rPr>
          <w:rFonts w:ascii="맑은 고딕" w:eastAsia="맑은 고딕" w:hAnsi="맑은 고딕" w:hint="eastAsia"/>
          <w:color w:val="333333"/>
          <w:spacing w:val="-6"/>
        </w:rPr>
        <w:t>(</w:t>
      </w:r>
      <w:proofErr w:type="spellStart"/>
      <w:r>
        <w:rPr>
          <w:rFonts w:ascii="맑은 고딕" w:eastAsia="맑은 고딕" w:hAnsi="맑은 고딕" w:hint="eastAsia"/>
          <w:color w:val="333333"/>
          <w:spacing w:val="-6"/>
        </w:rPr>
        <w:t>비대면</w:t>
      </w:r>
      <w:proofErr w:type="spellEnd"/>
      <w:r>
        <w:rPr>
          <w:rFonts w:ascii="맑은 고딕" w:eastAsia="맑은 고딕" w:hAnsi="맑은 고딕" w:hint="eastAsia"/>
          <w:color w:val="333333"/>
          <w:spacing w:val="-6"/>
        </w:rPr>
        <w:t>) 산업의 활성화가 4차산업혁명을 앞당기게 될 것이라는 분석이 지배적이다. 이와 더불어 코로나19 확산세가 진정된 중국이 인프라 투자에 적극적으로 나선 점도 호재다.</w:t>
      </w:r>
      <w:r>
        <w:rPr>
          <w:rFonts w:ascii="맑은 고딕" w:eastAsia="맑은 고딕" w:hAnsi="맑은 고딕" w:hint="eastAsia"/>
          <w:color w:val="333333"/>
          <w:spacing w:val="-6"/>
        </w:rPr>
        <w:br/>
      </w:r>
      <w:r>
        <w:rPr>
          <w:rFonts w:ascii="맑은 고딕" w:eastAsia="맑은 고딕" w:hAnsi="맑은 고딕" w:hint="eastAsia"/>
          <w:color w:val="333333"/>
          <w:spacing w:val="-6"/>
        </w:rPr>
        <w:br/>
      </w:r>
      <w:proofErr w:type="spellStart"/>
      <w:r>
        <w:rPr>
          <w:rFonts w:ascii="맑은 고딕" w:eastAsia="맑은 고딕" w:hAnsi="맑은 고딕" w:hint="eastAsia"/>
          <w:color w:val="333333"/>
          <w:spacing w:val="-6"/>
        </w:rPr>
        <w:t>이경민·조승빈</w:t>
      </w:r>
      <w:proofErr w:type="spellEnd"/>
      <w:r>
        <w:rPr>
          <w:rFonts w:ascii="맑은 고딕" w:eastAsia="맑은 고딕" w:hAnsi="맑은 고딕" w:hint="eastAsia"/>
          <w:color w:val="333333"/>
          <w:spacing w:val="-6"/>
        </w:rPr>
        <w:t xml:space="preserve"> 대신증권 연구원은 "중국을 필두로 한 신(新)인프라투자, </w:t>
      </w:r>
      <w:proofErr w:type="spellStart"/>
      <w:r>
        <w:rPr>
          <w:rFonts w:ascii="맑은 고딕" w:eastAsia="맑은 고딕" w:hAnsi="맑은 고딕" w:hint="eastAsia"/>
          <w:color w:val="333333"/>
          <w:spacing w:val="-6"/>
        </w:rPr>
        <w:t>신산업</w:t>
      </w:r>
      <w:proofErr w:type="spellEnd"/>
      <w:r>
        <w:rPr>
          <w:rFonts w:ascii="맑은 고딕" w:eastAsia="맑은 고딕" w:hAnsi="맑은 고딕" w:hint="eastAsia"/>
          <w:color w:val="333333"/>
          <w:spacing w:val="-6"/>
        </w:rPr>
        <w:t xml:space="preserve"> 투자 활성화, </w:t>
      </w:r>
      <w:proofErr w:type="spellStart"/>
      <w:r>
        <w:rPr>
          <w:rFonts w:ascii="맑은 고딕" w:eastAsia="맑은 고딕" w:hAnsi="맑은 고딕" w:hint="eastAsia"/>
          <w:color w:val="333333"/>
          <w:spacing w:val="-6"/>
        </w:rPr>
        <w:t>언택트</w:t>
      </w:r>
      <w:proofErr w:type="spellEnd"/>
      <w:r>
        <w:rPr>
          <w:rFonts w:ascii="맑은 고딕" w:eastAsia="맑은 고딕" w:hAnsi="맑은 고딕" w:hint="eastAsia"/>
          <w:color w:val="333333"/>
          <w:spacing w:val="-6"/>
        </w:rPr>
        <w:t xml:space="preserve"> 문화로 인한 서버투자 확대 등이 2분기 이후 기대된다"</w:t>
      </w:r>
      <w:proofErr w:type="spellStart"/>
      <w:r>
        <w:rPr>
          <w:rFonts w:ascii="맑은 고딕" w:eastAsia="맑은 고딕" w:hAnsi="맑은 고딕" w:hint="eastAsia"/>
          <w:color w:val="333333"/>
          <w:spacing w:val="-6"/>
        </w:rPr>
        <w:t>며</w:t>
      </w:r>
      <w:proofErr w:type="spellEnd"/>
      <w:r>
        <w:rPr>
          <w:rFonts w:ascii="맑은 고딕" w:eastAsia="맑은 고딕" w:hAnsi="맑은 고딕" w:hint="eastAsia"/>
          <w:color w:val="333333"/>
          <w:spacing w:val="-6"/>
        </w:rPr>
        <w:t xml:space="preserve"> "글로벌 저성장 국면을 벗어나기 위해 투자가 IT분야로 집중될 가능성이 높다"고 판단했다.</w:t>
      </w:r>
      <w:r>
        <w:rPr>
          <w:rFonts w:ascii="맑은 고딕" w:eastAsia="맑은 고딕" w:hAnsi="맑은 고딕" w:hint="eastAsia"/>
          <w:color w:val="333333"/>
          <w:spacing w:val="-6"/>
        </w:rPr>
        <w:br/>
      </w:r>
      <w:r>
        <w:rPr>
          <w:rFonts w:ascii="맑은 고딕" w:eastAsia="맑은 고딕" w:hAnsi="맑은 고딕" w:hint="eastAsia"/>
          <w:color w:val="333333"/>
          <w:spacing w:val="-6"/>
        </w:rPr>
        <w:lastRenderedPageBreak/>
        <w:br/>
        <w:t>대신증권에 따르면 중국 정부는 2016~2020년 데이터 센터 수 연평균성장률(CAGR) 30% 달성을 목표로 삼고 있으며, 올해 말 데이터 관련 상품 및 서비스 수입은 1조위안(172조원)을 돌파할 전망이다. 중국 중상산업연구원에 따르면 중국 산업 인터넷 시장은 올해 6929억위안(약 119조원)까지 성장할 것으로 예상된다.</w:t>
      </w:r>
    </w:p>
    <w:p w14:paraId="65C0C43F" w14:textId="6B436073" w:rsidR="008036E7" w:rsidRDefault="008036E7" w:rsidP="0083195D">
      <w:pPr>
        <w:rPr>
          <w:rFonts w:ascii="맑은 고딕" w:eastAsia="맑은 고딕" w:hAnsi="맑은 고딕"/>
          <w:color w:val="333333"/>
          <w:spacing w:val="-6"/>
        </w:rPr>
      </w:pPr>
      <w:r>
        <w:rPr>
          <w:rFonts w:ascii="맑은 고딕" w:eastAsia="맑은 고딕" w:hAnsi="맑은 고딕" w:hint="eastAsia"/>
          <w:color w:val="333333"/>
          <w:spacing w:val="-6"/>
        </w:rPr>
        <w:t xml:space="preserve">IT주 가운데서도 </w:t>
      </w:r>
      <w:proofErr w:type="spellStart"/>
      <w:r>
        <w:rPr>
          <w:rFonts w:ascii="맑은 고딕" w:eastAsia="맑은 고딕" w:hAnsi="맑은 고딕" w:hint="eastAsia"/>
          <w:color w:val="333333"/>
          <w:spacing w:val="-6"/>
        </w:rPr>
        <w:t>언택트</w:t>
      </w:r>
      <w:proofErr w:type="spellEnd"/>
      <w:r>
        <w:rPr>
          <w:rFonts w:ascii="맑은 고딕" w:eastAsia="맑은 고딕" w:hAnsi="맑은 고딕" w:hint="eastAsia"/>
          <w:color w:val="333333"/>
          <w:spacing w:val="-6"/>
        </w:rPr>
        <w:t xml:space="preserve"> 사업과 직접적으로 연관된 업종의 수혜는 더욱 클 전망이다. 삼성증권은 구체적으로 </w:t>
      </w:r>
      <w:hyperlink r:id="rId5" w:anchor="popup" w:history="1">
        <w:r>
          <w:rPr>
            <w:rStyle w:val="a4"/>
            <w:rFonts w:ascii="맑은 고딕" w:eastAsia="맑은 고딕" w:hAnsi="맑은 고딕" w:hint="eastAsia"/>
            <w:spacing w:val="-6"/>
          </w:rPr>
          <w:t>NAVER</w:t>
        </w:r>
      </w:hyperlink>
      <w:r>
        <w:rPr>
          <w:rFonts w:ascii="맑은 고딕" w:eastAsia="맑은 고딕" w:hAnsi="맑은 고딕" w:hint="eastAsia"/>
          <w:color w:val="333333"/>
          <w:spacing w:val="-6"/>
        </w:rPr>
        <w:t> </w:t>
      </w:r>
      <w:r>
        <w:rPr>
          <w:rStyle w:val="down"/>
          <w:rFonts w:ascii="맑은 고딕" w:eastAsia="맑은 고딕" w:hAnsi="맑은 고딕" w:hint="eastAsia"/>
          <w:color w:val="1872DF"/>
          <w:spacing w:val="-6"/>
        </w:rPr>
        <w:t>(197,500원 </w:t>
      </w:r>
      <w:r>
        <w:rPr>
          <w:rFonts w:ascii="맑은 고딕" w:eastAsia="맑은 고딕" w:hAnsi="맑은 고딕"/>
          <w:noProof/>
          <w:color w:val="1872DF"/>
          <w:spacing w:val="-6"/>
        </w:rPr>
        <w:drawing>
          <wp:inline distT="0" distB="0" distL="0" distR="0" wp14:anchorId="703917E0" wp14:editId="5620DBBF">
            <wp:extent cx="66675" cy="57150"/>
            <wp:effectExtent l="0" t="0" r="9525" b="0"/>
            <wp:docPr id="5" name="그림 5" descr="상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상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57150"/>
                    </a:xfrm>
                    <a:prstGeom prst="rect">
                      <a:avLst/>
                    </a:prstGeom>
                    <a:noFill/>
                    <a:ln>
                      <a:noFill/>
                    </a:ln>
                  </pic:spPr>
                </pic:pic>
              </a:graphicData>
            </a:graphic>
          </wp:inline>
        </w:drawing>
      </w:r>
      <w:r>
        <w:rPr>
          <w:rStyle w:val="down"/>
          <w:rFonts w:ascii="맑은 고딕" w:eastAsia="맑은 고딕" w:hAnsi="맑은 고딕" w:hint="eastAsia"/>
          <w:color w:val="1872DF"/>
          <w:spacing w:val="-6"/>
        </w:rPr>
        <w:t>500 -0.2%)</w:t>
      </w:r>
      <w:r>
        <w:rPr>
          <w:rFonts w:ascii="맑은 고딕" w:eastAsia="맑은 고딕" w:hAnsi="맑은 고딕" w:hint="eastAsia"/>
          <w:color w:val="333333"/>
          <w:spacing w:val="-6"/>
        </w:rPr>
        <w:t>, </w:t>
      </w:r>
      <w:hyperlink r:id="rId7" w:anchor="popup" w:history="1">
        <w:r>
          <w:rPr>
            <w:rStyle w:val="a4"/>
            <w:rFonts w:ascii="맑은 고딕" w:eastAsia="맑은 고딕" w:hAnsi="맑은 고딕" w:hint="eastAsia"/>
            <w:spacing w:val="-6"/>
          </w:rPr>
          <w:t>엔씨소프트</w:t>
        </w:r>
      </w:hyperlink>
      <w:r>
        <w:rPr>
          <w:rFonts w:ascii="맑은 고딕" w:eastAsia="맑은 고딕" w:hAnsi="맑은 고딕" w:hint="eastAsia"/>
          <w:color w:val="333333"/>
          <w:spacing w:val="-6"/>
        </w:rPr>
        <w:t> </w:t>
      </w:r>
      <w:r>
        <w:rPr>
          <w:rStyle w:val="down"/>
          <w:rFonts w:ascii="맑은 고딕" w:eastAsia="맑은 고딕" w:hAnsi="맑은 고딕" w:hint="eastAsia"/>
          <w:color w:val="1872DF"/>
          <w:spacing w:val="-6"/>
        </w:rPr>
        <w:t>(643,000원 </w:t>
      </w:r>
      <w:r>
        <w:rPr>
          <w:rFonts w:ascii="맑은 고딕" w:eastAsia="맑은 고딕" w:hAnsi="맑은 고딕"/>
          <w:noProof/>
          <w:color w:val="1872DF"/>
          <w:spacing w:val="-6"/>
        </w:rPr>
        <w:drawing>
          <wp:inline distT="0" distB="0" distL="0" distR="0" wp14:anchorId="5955ECCD" wp14:editId="52F916DE">
            <wp:extent cx="66675" cy="57150"/>
            <wp:effectExtent l="0" t="0" r="9525" b="0"/>
            <wp:docPr id="4" name="그림 4" descr="상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상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57150"/>
                    </a:xfrm>
                    <a:prstGeom prst="rect">
                      <a:avLst/>
                    </a:prstGeom>
                    <a:noFill/>
                    <a:ln>
                      <a:noFill/>
                    </a:ln>
                  </pic:spPr>
                </pic:pic>
              </a:graphicData>
            </a:graphic>
          </wp:inline>
        </w:drawing>
      </w:r>
      <w:r>
        <w:rPr>
          <w:rStyle w:val="down"/>
          <w:rFonts w:ascii="맑은 고딕" w:eastAsia="맑은 고딕" w:hAnsi="맑은 고딕" w:hint="eastAsia"/>
          <w:color w:val="1872DF"/>
          <w:spacing w:val="-6"/>
        </w:rPr>
        <w:t>5000 -0.8%)</w:t>
      </w:r>
      <w:r>
        <w:rPr>
          <w:rFonts w:ascii="맑은 고딕" w:eastAsia="맑은 고딕" w:hAnsi="맑은 고딕" w:hint="eastAsia"/>
          <w:color w:val="333333"/>
          <w:spacing w:val="-6"/>
        </w:rPr>
        <w:t>, </w:t>
      </w:r>
      <w:hyperlink r:id="rId8" w:anchor="popup" w:history="1">
        <w:r>
          <w:rPr>
            <w:rStyle w:val="a4"/>
            <w:rFonts w:ascii="맑은 고딕" w:eastAsia="맑은 고딕" w:hAnsi="맑은 고딕" w:hint="eastAsia"/>
            <w:spacing w:val="-6"/>
          </w:rPr>
          <w:t>삼성에스디에스</w:t>
        </w:r>
      </w:hyperlink>
      <w:r>
        <w:rPr>
          <w:rFonts w:ascii="맑은 고딕" w:eastAsia="맑은 고딕" w:hAnsi="맑은 고딕" w:hint="eastAsia"/>
          <w:color w:val="333333"/>
          <w:spacing w:val="-6"/>
        </w:rPr>
        <w:t> </w:t>
      </w:r>
      <w:r>
        <w:rPr>
          <w:rStyle w:val="up"/>
          <w:rFonts w:ascii="맑은 고딕" w:eastAsia="맑은 고딕" w:hAnsi="맑은 고딕" w:hint="eastAsia"/>
          <w:color w:val="F54141"/>
          <w:spacing w:val="-6"/>
        </w:rPr>
        <w:t>(162,500원 </w:t>
      </w:r>
      <w:r>
        <w:rPr>
          <w:rFonts w:ascii="맑은 고딕" w:eastAsia="맑은 고딕" w:hAnsi="맑은 고딕"/>
          <w:noProof/>
          <w:color w:val="F54141"/>
          <w:spacing w:val="-6"/>
        </w:rPr>
        <w:drawing>
          <wp:inline distT="0" distB="0" distL="0" distR="0" wp14:anchorId="506A5B33" wp14:editId="6ACFCED4">
            <wp:extent cx="66675" cy="57150"/>
            <wp:effectExtent l="0" t="0" r="9525" b="0"/>
            <wp:docPr id="3" name="그림 3" descr="상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상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57150"/>
                    </a:xfrm>
                    <a:prstGeom prst="rect">
                      <a:avLst/>
                    </a:prstGeom>
                    <a:noFill/>
                    <a:ln>
                      <a:noFill/>
                    </a:ln>
                  </pic:spPr>
                </pic:pic>
              </a:graphicData>
            </a:graphic>
          </wp:inline>
        </w:drawing>
      </w:r>
      <w:r>
        <w:rPr>
          <w:rStyle w:val="up"/>
          <w:rFonts w:ascii="맑은 고딕" w:eastAsia="맑은 고딕" w:hAnsi="맑은 고딕" w:hint="eastAsia"/>
          <w:color w:val="F54141"/>
          <w:spacing w:val="-6"/>
        </w:rPr>
        <w:t>4000 2.5%)</w:t>
      </w:r>
      <w:r>
        <w:rPr>
          <w:rFonts w:ascii="맑은 고딕" w:eastAsia="맑은 고딕" w:hAnsi="맑은 고딕" w:hint="eastAsia"/>
          <w:color w:val="333333"/>
          <w:spacing w:val="-6"/>
        </w:rPr>
        <w:t>, </w:t>
      </w:r>
      <w:hyperlink r:id="rId10" w:anchor="popup" w:history="1">
        <w:r>
          <w:rPr>
            <w:rStyle w:val="a4"/>
            <w:rFonts w:ascii="맑은 고딕" w:eastAsia="맑은 고딕" w:hAnsi="맑은 고딕" w:hint="eastAsia"/>
            <w:spacing w:val="-6"/>
          </w:rPr>
          <w:t>더존비즈온</w:t>
        </w:r>
      </w:hyperlink>
      <w:r>
        <w:rPr>
          <w:rFonts w:ascii="맑은 고딕" w:eastAsia="맑은 고딕" w:hAnsi="맑은 고딕" w:hint="eastAsia"/>
          <w:color w:val="333333"/>
          <w:spacing w:val="-6"/>
        </w:rPr>
        <w:t> </w:t>
      </w:r>
      <w:r>
        <w:rPr>
          <w:rStyle w:val="up"/>
          <w:rFonts w:ascii="맑은 고딕" w:eastAsia="맑은 고딕" w:hAnsi="맑은 고딕" w:hint="eastAsia"/>
          <w:color w:val="F54141"/>
          <w:spacing w:val="-6"/>
        </w:rPr>
        <w:t>(87,900원 </w:t>
      </w:r>
      <w:r>
        <w:rPr>
          <w:rFonts w:ascii="맑은 고딕" w:eastAsia="맑은 고딕" w:hAnsi="맑은 고딕"/>
          <w:noProof/>
          <w:color w:val="F54141"/>
          <w:spacing w:val="-6"/>
        </w:rPr>
        <w:drawing>
          <wp:inline distT="0" distB="0" distL="0" distR="0" wp14:anchorId="1B398E7E" wp14:editId="11F04CC7">
            <wp:extent cx="66675" cy="57150"/>
            <wp:effectExtent l="0" t="0" r="9525" b="0"/>
            <wp:docPr id="2" name="그림 2" descr="상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상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 cy="57150"/>
                    </a:xfrm>
                    <a:prstGeom prst="rect">
                      <a:avLst/>
                    </a:prstGeom>
                    <a:noFill/>
                    <a:ln>
                      <a:noFill/>
                    </a:ln>
                  </pic:spPr>
                </pic:pic>
              </a:graphicData>
            </a:graphic>
          </wp:inline>
        </w:drawing>
      </w:r>
      <w:r>
        <w:rPr>
          <w:rStyle w:val="up"/>
          <w:rFonts w:ascii="맑은 고딕" w:eastAsia="맑은 고딕" w:hAnsi="맑은 고딕" w:hint="eastAsia"/>
          <w:color w:val="F54141"/>
          <w:spacing w:val="-6"/>
        </w:rPr>
        <w:t>700 0.8%)</w:t>
      </w:r>
      <w:r>
        <w:rPr>
          <w:rFonts w:ascii="맑은 고딕" w:eastAsia="맑은 고딕" w:hAnsi="맑은 고딕" w:hint="eastAsia"/>
          <w:color w:val="333333"/>
          <w:spacing w:val="-6"/>
        </w:rPr>
        <w:t>, </w:t>
      </w:r>
      <w:hyperlink r:id="rId11" w:anchor="popup" w:history="1">
        <w:r>
          <w:rPr>
            <w:rStyle w:val="a4"/>
            <w:rFonts w:ascii="맑은 고딕" w:eastAsia="맑은 고딕" w:hAnsi="맑은 고딕" w:hint="eastAsia"/>
            <w:spacing w:val="-6"/>
          </w:rPr>
          <w:t>스튜디오드래곤</w:t>
        </w:r>
      </w:hyperlink>
      <w:r>
        <w:rPr>
          <w:rFonts w:ascii="맑은 고딕" w:eastAsia="맑은 고딕" w:hAnsi="맑은 고딕" w:hint="eastAsia"/>
          <w:color w:val="333333"/>
          <w:spacing w:val="-6"/>
        </w:rPr>
        <w:t> </w:t>
      </w:r>
      <w:r>
        <w:rPr>
          <w:rStyle w:val="down"/>
          <w:rFonts w:ascii="맑은 고딕" w:eastAsia="맑은 고딕" w:hAnsi="맑은 고딕" w:hint="eastAsia"/>
          <w:color w:val="1872DF"/>
          <w:spacing w:val="-6"/>
        </w:rPr>
        <w:t>(76,800원 </w:t>
      </w:r>
      <w:r>
        <w:rPr>
          <w:rFonts w:ascii="맑은 고딕" w:eastAsia="맑은 고딕" w:hAnsi="맑은 고딕"/>
          <w:noProof/>
          <w:color w:val="1872DF"/>
          <w:spacing w:val="-6"/>
        </w:rPr>
        <w:drawing>
          <wp:inline distT="0" distB="0" distL="0" distR="0" wp14:anchorId="0A1C3EE2" wp14:editId="15A4C282">
            <wp:extent cx="66675" cy="57150"/>
            <wp:effectExtent l="0" t="0" r="9525" b="0"/>
            <wp:docPr id="1" name="그림 1" descr="상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상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57150"/>
                    </a:xfrm>
                    <a:prstGeom prst="rect">
                      <a:avLst/>
                    </a:prstGeom>
                    <a:noFill/>
                    <a:ln>
                      <a:noFill/>
                    </a:ln>
                  </pic:spPr>
                </pic:pic>
              </a:graphicData>
            </a:graphic>
          </wp:inline>
        </w:drawing>
      </w:r>
      <w:r>
        <w:rPr>
          <w:rStyle w:val="down"/>
          <w:rFonts w:ascii="맑은 고딕" w:eastAsia="맑은 고딕" w:hAnsi="맑은 고딕" w:hint="eastAsia"/>
          <w:color w:val="1872DF"/>
          <w:spacing w:val="-6"/>
        </w:rPr>
        <w:t>200 -0.3%)</w:t>
      </w:r>
      <w:r>
        <w:rPr>
          <w:rFonts w:ascii="맑은 고딕" w:eastAsia="맑은 고딕" w:hAnsi="맑은 고딕" w:hint="eastAsia"/>
          <w:color w:val="333333"/>
          <w:spacing w:val="-6"/>
        </w:rPr>
        <w:t xml:space="preserve"> 등을 꼽았다. NAVER와 </w:t>
      </w:r>
      <w:proofErr w:type="spellStart"/>
      <w:r>
        <w:rPr>
          <w:rFonts w:ascii="맑은 고딕" w:eastAsia="맑은 고딕" w:hAnsi="맑은 고딕" w:hint="eastAsia"/>
          <w:color w:val="333333"/>
          <w:spacing w:val="-6"/>
        </w:rPr>
        <w:t>엔씨소프트는</w:t>
      </w:r>
      <w:proofErr w:type="spellEnd"/>
      <w:r>
        <w:rPr>
          <w:rFonts w:ascii="맑은 고딕" w:eastAsia="맑은 고딕" w:hAnsi="맑은 고딕" w:hint="eastAsia"/>
          <w:color w:val="333333"/>
          <w:spacing w:val="-6"/>
        </w:rPr>
        <w:t xml:space="preserve"> </w:t>
      </w:r>
      <w:proofErr w:type="spellStart"/>
      <w:r>
        <w:rPr>
          <w:rFonts w:ascii="맑은 고딕" w:eastAsia="맑은 고딕" w:hAnsi="맑은 고딕" w:hint="eastAsia"/>
          <w:color w:val="333333"/>
          <w:spacing w:val="-6"/>
        </w:rPr>
        <w:t>비대면</w:t>
      </w:r>
      <w:proofErr w:type="spellEnd"/>
      <w:r>
        <w:rPr>
          <w:rFonts w:ascii="맑은 고딕" w:eastAsia="맑은 고딕" w:hAnsi="맑은 고딕" w:hint="eastAsia"/>
          <w:color w:val="333333"/>
          <w:spacing w:val="-6"/>
        </w:rPr>
        <w:t xml:space="preserve"> 문화 확산에 따른 인터넷 및 게임 사용량 증가로, </w:t>
      </w:r>
      <w:proofErr w:type="spellStart"/>
      <w:r>
        <w:rPr>
          <w:rFonts w:ascii="맑은 고딕" w:eastAsia="맑은 고딕" w:hAnsi="맑은 고딕" w:hint="eastAsia"/>
          <w:color w:val="333333"/>
          <w:spacing w:val="-6"/>
        </w:rPr>
        <w:t>삼성에스디에스는</w:t>
      </w:r>
      <w:proofErr w:type="spellEnd"/>
      <w:r>
        <w:rPr>
          <w:rFonts w:ascii="맑은 고딕" w:eastAsia="맑은 고딕" w:hAnsi="맑은 고딕" w:hint="eastAsia"/>
          <w:color w:val="333333"/>
          <w:spacing w:val="-6"/>
        </w:rPr>
        <w:t xml:space="preserve"> </w:t>
      </w:r>
      <w:proofErr w:type="spellStart"/>
      <w:r>
        <w:rPr>
          <w:rFonts w:ascii="맑은 고딕" w:eastAsia="맑은 고딕" w:hAnsi="맑은 고딕" w:hint="eastAsia"/>
          <w:color w:val="333333"/>
          <w:spacing w:val="-6"/>
        </w:rPr>
        <w:t>클라우드·물류지능화</w:t>
      </w:r>
      <w:proofErr w:type="spellEnd"/>
      <w:r>
        <w:rPr>
          <w:rFonts w:ascii="맑은 고딕" w:eastAsia="맑은 고딕" w:hAnsi="맑은 고딕" w:hint="eastAsia"/>
          <w:color w:val="333333"/>
          <w:spacing w:val="-6"/>
        </w:rPr>
        <w:t xml:space="preserve"> 사업의 수혜가 점쳐진다. </w:t>
      </w:r>
      <w:proofErr w:type="spellStart"/>
      <w:r>
        <w:rPr>
          <w:rFonts w:ascii="맑은 고딕" w:eastAsia="맑은 고딕" w:hAnsi="맑은 고딕" w:hint="eastAsia"/>
          <w:color w:val="333333"/>
          <w:spacing w:val="-6"/>
        </w:rPr>
        <w:t>더존비즈온은</w:t>
      </w:r>
      <w:proofErr w:type="spellEnd"/>
      <w:r>
        <w:rPr>
          <w:rFonts w:ascii="맑은 고딕" w:eastAsia="맑은 고딕" w:hAnsi="맑은 고딕" w:hint="eastAsia"/>
          <w:color w:val="333333"/>
          <w:spacing w:val="-6"/>
        </w:rPr>
        <w:t xml:space="preserve"> 재택근무 활성화, </w:t>
      </w:r>
      <w:proofErr w:type="spellStart"/>
      <w:r>
        <w:rPr>
          <w:rFonts w:ascii="맑은 고딕" w:eastAsia="맑은 고딕" w:hAnsi="맑은 고딕" w:hint="eastAsia"/>
          <w:color w:val="333333"/>
          <w:spacing w:val="-6"/>
        </w:rPr>
        <w:t>스튜디오드래곤은</w:t>
      </w:r>
      <w:proofErr w:type="spellEnd"/>
      <w:r>
        <w:rPr>
          <w:rFonts w:ascii="맑은 고딕" w:eastAsia="맑은 고딕" w:hAnsi="맑은 고딕" w:hint="eastAsia"/>
          <w:color w:val="333333"/>
          <w:spacing w:val="-6"/>
        </w:rPr>
        <w:t xml:space="preserve"> 콘텐츠 산업 인기에 힘입을 것으로 보인다.</w:t>
      </w:r>
      <w:r>
        <w:rPr>
          <w:rFonts w:ascii="맑은 고딕" w:eastAsia="맑은 고딕" w:hAnsi="맑은 고딕" w:hint="eastAsia"/>
          <w:color w:val="333333"/>
          <w:spacing w:val="-6"/>
        </w:rPr>
        <w:br/>
      </w:r>
      <w:r>
        <w:rPr>
          <w:rFonts w:ascii="맑은 고딕" w:eastAsia="맑은 고딕" w:hAnsi="맑은 고딕" w:hint="eastAsia"/>
          <w:color w:val="333333"/>
          <w:spacing w:val="-6"/>
        </w:rPr>
        <w:br/>
        <w:t>조용준 하나금융투자 리서치센터장 또한 "게임, 콘텐츠, 화상회의, 금융 등 4차산업 관련 업종을 주목해야 한다"고 권했다.</w:t>
      </w:r>
    </w:p>
    <w:p w14:paraId="12D816AA" w14:textId="7D0F69A1" w:rsidR="008036E7" w:rsidRDefault="008036E7" w:rsidP="0083195D">
      <w:pPr>
        <w:rPr>
          <w:rFonts w:ascii="맑은 고딕" w:eastAsia="맑은 고딕" w:hAnsi="맑은 고딕"/>
          <w:b/>
          <w:bCs/>
          <w:color w:val="333333"/>
          <w:spacing w:val="-6"/>
        </w:rPr>
      </w:pPr>
      <w:r>
        <w:rPr>
          <w:rFonts w:ascii="맑은 고딕" w:eastAsia="맑은 고딕" w:hAnsi="맑은 고딕" w:hint="eastAsia"/>
          <w:b/>
          <w:bCs/>
          <w:color w:val="333333"/>
          <w:spacing w:val="-6"/>
        </w:rPr>
        <w:t>"가치주보다는 성장주"…오프라인 개학 기대에 음식료 업종 기대</w:t>
      </w:r>
    </w:p>
    <w:p w14:paraId="5354507B" w14:textId="050417A5" w:rsidR="008036E7" w:rsidRDefault="008036E7" w:rsidP="0083195D">
      <w:pPr>
        <w:rPr>
          <w:rFonts w:ascii="맑은 고딕" w:eastAsia="맑은 고딕" w:hAnsi="맑은 고딕"/>
          <w:color w:val="333333"/>
          <w:spacing w:val="-6"/>
        </w:rPr>
      </w:pPr>
      <w:r>
        <w:rPr>
          <w:rFonts w:ascii="맑은 고딕" w:eastAsia="맑은 고딕" w:hAnsi="맑은 고딕" w:hint="eastAsia"/>
          <w:color w:val="333333"/>
          <w:spacing w:val="-6"/>
        </w:rPr>
        <w:t>이외 주목할 만한 업종은 헬스케어 등 성장주다. 삼성증권 리서치센터는 "가치주의 성장 전망 훼손이 비교적 커서 성장주의 상대적 매력이 확대됐다"</w:t>
      </w:r>
      <w:proofErr w:type="spellStart"/>
      <w:r>
        <w:rPr>
          <w:rFonts w:ascii="맑은 고딕" w:eastAsia="맑은 고딕" w:hAnsi="맑은 고딕" w:hint="eastAsia"/>
          <w:color w:val="333333"/>
          <w:spacing w:val="-6"/>
        </w:rPr>
        <w:t>며</w:t>
      </w:r>
      <w:proofErr w:type="spellEnd"/>
      <w:r>
        <w:rPr>
          <w:rFonts w:ascii="맑은 고딕" w:eastAsia="맑은 고딕" w:hAnsi="맑은 고딕" w:hint="eastAsia"/>
          <w:color w:val="333333"/>
          <w:spacing w:val="-6"/>
        </w:rPr>
        <w:t xml:space="preserve"> "</w:t>
      </w:r>
      <w:proofErr w:type="spellStart"/>
      <w:r>
        <w:rPr>
          <w:rFonts w:ascii="맑은 고딕" w:eastAsia="맑은 고딕" w:hAnsi="맑은 고딕" w:hint="eastAsia"/>
          <w:color w:val="333333"/>
          <w:spacing w:val="-6"/>
        </w:rPr>
        <w:t>가치주</w:t>
      </w:r>
      <w:proofErr w:type="spellEnd"/>
      <w:r>
        <w:rPr>
          <w:rFonts w:ascii="맑은 고딕" w:eastAsia="맑은 고딕" w:hAnsi="맑은 고딕" w:hint="eastAsia"/>
          <w:color w:val="333333"/>
          <w:spacing w:val="-6"/>
        </w:rPr>
        <w:t xml:space="preserve"> 대비 성장주의 상대성과 우위는 이어지고 있으며, 성장주 밸류에이션(가치평가)에 유리한 초저금리 환경이 지속되고 있다"고 평가했다.</w:t>
      </w:r>
      <w:r>
        <w:rPr>
          <w:rFonts w:ascii="맑은 고딕" w:eastAsia="맑은 고딕" w:hAnsi="맑은 고딕" w:hint="eastAsia"/>
          <w:color w:val="333333"/>
          <w:spacing w:val="-6"/>
        </w:rPr>
        <w:br/>
      </w:r>
      <w:r>
        <w:rPr>
          <w:rFonts w:ascii="맑은 고딕" w:eastAsia="맑은 고딕" w:hAnsi="맑은 고딕" w:hint="eastAsia"/>
          <w:color w:val="333333"/>
          <w:spacing w:val="-6"/>
        </w:rPr>
        <w:br/>
        <w:t xml:space="preserve">성장주란 현재의 이익성장률이 높고 미래의 성장 가능성이 큰 기업의 </w:t>
      </w:r>
      <w:proofErr w:type="spellStart"/>
      <w:r>
        <w:rPr>
          <w:rFonts w:ascii="맑은 고딕" w:eastAsia="맑은 고딕" w:hAnsi="맑은 고딕" w:hint="eastAsia"/>
          <w:color w:val="333333"/>
          <w:spacing w:val="-6"/>
        </w:rPr>
        <w:t>주식를</w:t>
      </w:r>
      <w:proofErr w:type="spellEnd"/>
      <w:r>
        <w:rPr>
          <w:rFonts w:ascii="맑은 고딕" w:eastAsia="맑은 고딕" w:hAnsi="맑은 고딕" w:hint="eastAsia"/>
          <w:color w:val="333333"/>
          <w:spacing w:val="-6"/>
        </w:rPr>
        <w:t xml:space="preserve"> 말하며, 기업 이익이나 자산 가치 대비 시장가격이 높게 형성된다. 반면, 가치주는 현재의 기업 실적이나 자산 가치에 비해 기업 가치가 상대적으로 저평가된 주식으로, 주가 변동성이 낮고 상대적으로 높은 배당수익률을 보인다. 삼성증권은 대표적으로 </w:t>
      </w:r>
      <w:hyperlink r:id="rId12" w:anchor="popup" w:history="1">
        <w:r>
          <w:rPr>
            <w:rStyle w:val="a4"/>
            <w:rFonts w:ascii="맑은 고딕" w:eastAsia="맑은 고딕" w:hAnsi="맑은 고딕" w:hint="eastAsia"/>
            <w:spacing w:val="-6"/>
          </w:rPr>
          <w:t>삼성바이오로직스</w:t>
        </w:r>
      </w:hyperlink>
      <w:r>
        <w:rPr>
          <w:rFonts w:ascii="맑은 고딕" w:eastAsia="맑은 고딕" w:hAnsi="맑은 고딕" w:hint="eastAsia"/>
          <w:color w:val="333333"/>
          <w:spacing w:val="-6"/>
        </w:rPr>
        <w:t> </w:t>
      </w:r>
      <w:r>
        <w:rPr>
          <w:rStyle w:val="down"/>
          <w:rFonts w:ascii="맑은 고딕" w:eastAsia="맑은 고딕" w:hAnsi="맑은 고딕" w:hint="eastAsia"/>
          <w:color w:val="1872DF"/>
          <w:spacing w:val="-6"/>
        </w:rPr>
        <w:t>(581,000원 </w:t>
      </w:r>
      <w:r>
        <w:rPr>
          <w:rFonts w:ascii="맑은 고딕" w:eastAsia="맑은 고딕" w:hAnsi="맑은 고딕"/>
          <w:noProof/>
          <w:color w:val="1872DF"/>
          <w:spacing w:val="-6"/>
        </w:rPr>
        <w:drawing>
          <wp:inline distT="0" distB="0" distL="0" distR="0" wp14:anchorId="205597DE" wp14:editId="123DEA89">
            <wp:extent cx="66675" cy="57150"/>
            <wp:effectExtent l="0" t="0" r="9525" b="0"/>
            <wp:docPr id="6" name="그림 6" descr="상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상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57150"/>
                    </a:xfrm>
                    <a:prstGeom prst="rect">
                      <a:avLst/>
                    </a:prstGeom>
                    <a:noFill/>
                    <a:ln>
                      <a:noFill/>
                    </a:ln>
                  </pic:spPr>
                </pic:pic>
              </a:graphicData>
            </a:graphic>
          </wp:inline>
        </w:drawing>
      </w:r>
      <w:r>
        <w:rPr>
          <w:rStyle w:val="down"/>
          <w:rFonts w:ascii="맑은 고딕" w:eastAsia="맑은 고딕" w:hAnsi="맑은 고딕" w:hint="eastAsia"/>
          <w:color w:val="1872DF"/>
          <w:spacing w:val="-6"/>
        </w:rPr>
        <w:t>7000 -1.2%)</w:t>
      </w:r>
      <w:r>
        <w:rPr>
          <w:rFonts w:ascii="맑은 고딕" w:eastAsia="맑은 고딕" w:hAnsi="맑은 고딕" w:hint="eastAsia"/>
          <w:color w:val="333333"/>
          <w:spacing w:val="-6"/>
        </w:rPr>
        <w:t> 등을 추천했다.</w:t>
      </w:r>
      <w:r>
        <w:rPr>
          <w:rFonts w:ascii="맑은 고딕" w:eastAsia="맑은 고딕" w:hAnsi="맑은 고딕" w:hint="eastAsia"/>
          <w:color w:val="333333"/>
          <w:spacing w:val="-6"/>
        </w:rPr>
        <w:br/>
      </w:r>
      <w:r>
        <w:rPr>
          <w:rFonts w:ascii="맑은 고딕" w:eastAsia="맑은 고딕" w:hAnsi="맑은 고딕" w:hint="eastAsia"/>
          <w:color w:val="333333"/>
          <w:spacing w:val="-6"/>
        </w:rPr>
        <w:br/>
      </w:r>
      <w:proofErr w:type="spellStart"/>
      <w:r>
        <w:rPr>
          <w:rFonts w:ascii="맑은 고딕" w:eastAsia="맑은 고딕" w:hAnsi="맑은 고딕" w:hint="eastAsia"/>
          <w:color w:val="333333"/>
          <w:spacing w:val="-6"/>
        </w:rPr>
        <w:t>키움증권에</w:t>
      </w:r>
      <w:proofErr w:type="spellEnd"/>
      <w:r>
        <w:rPr>
          <w:rFonts w:ascii="맑은 고딕" w:eastAsia="맑은 고딕" w:hAnsi="맑은 고딕" w:hint="eastAsia"/>
          <w:color w:val="333333"/>
          <w:spacing w:val="-6"/>
        </w:rPr>
        <w:t xml:space="preserve"> 따르면 코로나 여파로 대다수 업종이 이익 전망이 하향된 가운데서도 유틸리티(4.67%)·건강관리(4.38%) 등은 이익 전망이 높아지는 경향을 보였다. 또한 지난달 코스피200의 상승률은 5.68%에 그쳤지만, 중형성장주(16.35%)와 대형성장주(6.96%)은 이를 웃도는 오름폭을 보였다. 최재원 </w:t>
      </w:r>
      <w:proofErr w:type="spellStart"/>
      <w:r>
        <w:rPr>
          <w:rFonts w:ascii="맑은 고딕" w:eastAsia="맑은 고딕" w:hAnsi="맑은 고딕" w:hint="eastAsia"/>
          <w:color w:val="333333"/>
          <w:spacing w:val="-6"/>
        </w:rPr>
        <w:t>키움증권</w:t>
      </w:r>
      <w:proofErr w:type="spellEnd"/>
      <w:r>
        <w:rPr>
          <w:rFonts w:ascii="맑은 고딕" w:eastAsia="맑은 고딕" w:hAnsi="맑은 고딕" w:hint="eastAsia"/>
          <w:color w:val="333333"/>
          <w:spacing w:val="-6"/>
        </w:rPr>
        <w:t xml:space="preserve"> 연구원은 "기업들의 실적 전망이 악화되는 구간에서 향후 성장세가 밝은 기업에 대한 수요가 높아진 영향"이라고 판단했다.</w:t>
      </w:r>
    </w:p>
    <w:p w14:paraId="090BD981" w14:textId="6D3C6564" w:rsidR="008036E7" w:rsidRPr="008036E7" w:rsidRDefault="008036E7" w:rsidP="0083195D">
      <w:pPr>
        <w:rPr>
          <w:rFonts w:ascii="맑은 고딕" w:eastAsia="맑은 고딕" w:hAnsi="맑은 고딕" w:hint="eastAsia"/>
          <w:color w:val="222222"/>
          <w:spacing w:val="-12"/>
        </w:rPr>
      </w:pPr>
      <w:r>
        <w:rPr>
          <w:rFonts w:ascii="맑은 고딕" w:eastAsia="맑은 고딕" w:hAnsi="맑은 고딕" w:hint="eastAsia"/>
          <w:color w:val="333333"/>
          <w:spacing w:val="-6"/>
        </w:rPr>
        <w:t xml:space="preserve">한편, 이달부터는 국내 오프라인 개학이 예상되면서 음식료 업종도 주목을 받고 있다. 교육계에 따르면 유은혜 부총리 겸 교육부장관은 지난달 28일 </w:t>
      </w:r>
      <w:proofErr w:type="spellStart"/>
      <w:r>
        <w:rPr>
          <w:rFonts w:ascii="맑은 고딕" w:eastAsia="맑은 고딕" w:hAnsi="맑은 고딕" w:hint="eastAsia"/>
          <w:color w:val="333333"/>
          <w:spacing w:val="-6"/>
        </w:rPr>
        <w:t>시·도</w:t>
      </w:r>
      <w:proofErr w:type="spellEnd"/>
      <w:r>
        <w:rPr>
          <w:rFonts w:ascii="맑은 고딕" w:eastAsia="맑은 고딕" w:hAnsi="맑은 고딕" w:hint="eastAsia"/>
          <w:color w:val="333333"/>
          <w:spacing w:val="-6"/>
        </w:rPr>
        <w:t xml:space="preserve"> 교육감들과 가진 '제12차 신학기 개학준비 </w:t>
      </w:r>
      <w:proofErr w:type="spellStart"/>
      <w:r>
        <w:rPr>
          <w:rFonts w:ascii="맑은 고딕" w:eastAsia="맑은 고딕" w:hAnsi="맑은 고딕" w:hint="eastAsia"/>
          <w:color w:val="333333"/>
          <w:spacing w:val="-6"/>
        </w:rPr>
        <w:t>추진단</w:t>
      </w:r>
      <w:proofErr w:type="spellEnd"/>
      <w:r>
        <w:rPr>
          <w:rFonts w:ascii="맑은 고딕" w:eastAsia="맑은 고딕" w:hAnsi="맑은 고딕" w:hint="eastAsia"/>
          <w:color w:val="333333"/>
          <w:spacing w:val="-6"/>
        </w:rPr>
        <w:t>' 회의에서 오는 19일부터 순차적으로 등교하는 방안을 제시한 것으로 알려졌다.</w:t>
      </w:r>
      <w:r>
        <w:rPr>
          <w:rFonts w:ascii="맑은 고딕" w:eastAsia="맑은 고딕" w:hAnsi="맑은 고딕" w:hint="eastAsia"/>
          <w:color w:val="333333"/>
          <w:spacing w:val="-6"/>
        </w:rPr>
        <w:br/>
      </w:r>
      <w:r>
        <w:rPr>
          <w:rFonts w:ascii="맑은 고딕" w:eastAsia="맑은 고딕" w:hAnsi="맑은 고딕" w:hint="eastAsia"/>
          <w:color w:val="333333"/>
          <w:spacing w:val="-6"/>
        </w:rPr>
        <w:br/>
      </w:r>
      <w:proofErr w:type="spellStart"/>
      <w:r>
        <w:rPr>
          <w:rFonts w:ascii="맑은 고딕" w:eastAsia="맑은 고딕" w:hAnsi="맑은 고딕" w:hint="eastAsia"/>
          <w:color w:val="333333"/>
          <w:spacing w:val="-6"/>
        </w:rPr>
        <w:t>이은택·김영환</w:t>
      </w:r>
      <w:proofErr w:type="spellEnd"/>
      <w:r>
        <w:rPr>
          <w:rFonts w:ascii="맑은 고딕" w:eastAsia="맑은 고딕" w:hAnsi="맑은 고딕" w:hint="eastAsia"/>
          <w:color w:val="333333"/>
          <w:spacing w:val="-6"/>
        </w:rPr>
        <w:t xml:space="preserve"> KB증권 연구원은 "5월에 예상되는 오프라인 개학은 </w:t>
      </w:r>
      <w:proofErr w:type="spellStart"/>
      <w:r>
        <w:rPr>
          <w:rFonts w:ascii="맑은 고딕" w:eastAsia="맑은 고딕" w:hAnsi="맑은 고딕" w:hint="eastAsia"/>
          <w:color w:val="333333"/>
          <w:spacing w:val="-6"/>
        </w:rPr>
        <w:t>급식·식자재</w:t>
      </w:r>
      <w:proofErr w:type="spellEnd"/>
      <w:r>
        <w:rPr>
          <w:rFonts w:ascii="맑은 고딕" w:eastAsia="맑은 고딕" w:hAnsi="맑은 고딕" w:hint="eastAsia"/>
          <w:color w:val="333333"/>
          <w:spacing w:val="-6"/>
        </w:rPr>
        <w:t xml:space="preserve"> 유통업체들에게 희소식"이라고 평가했다.</w:t>
      </w:r>
    </w:p>
    <w:sectPr w:rsidR="008036E7" w:rsidRPr="008036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notokrM">
    <w:altName w:val="Cambria"/>
    <w:panose1 w:val="00000000000000000000"/>
    <w:charset w:val="00"/>
    <w:family w:val="roman"/>
    <w:notTrueType/>
    <w:pitch w:val="default"/>
  </w:font>
  <w:font w:name="Noto Sans K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5F"/>
    <w:rsid w:val="00062C5F"/>
    <w:rsid w:val="001579CD"/>
    <w:rsid w:val="001B7E5D"/>
    <w:rsid w:val="00381C39"/>
    <w:rsid w:val="00477E09"/>
    <w:rsid w:val="004F1F7B"/>
    <w:rsid w:val="00667C25"/>
    <w:rsid w:val="006C6B0D"/>
    <w:rsid w:val="008036E7"/>
    <w:rsid w:val="0083195D"/>
    <w:rsid w:val="009250C8"/>
    <w:rsid w:val="00A0255F"/>
    <w:rsid w:val="00B03DFA"/>
    <w:rsid w:val="00C62FA1"/>
    <w:rsid w:val="00E17FC8"/>
    <w:rsid w:val="00E82F76"/>
    <w:rsid w:val="00F84C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15F5"/>
  <w15:chartTrackingRefBased/>
  <w15:docId w15:val="{8EB5AE6B-12B0-43DD-891E-E32F6362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62FA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83195D"/>
    <w:pPr>
      <w:keepNext/>
      <w:outlineLvl w:val="1"/>
    </w:pPr>
    <w:rPr>
      <w:rFonts w:asciiTheme="majorHAnsi" w:eastAsiaTheme="majorEastAsia" w:hAnsiTheme="majorHAnsi" w:cstheme="majorBidi"/>
    </w:rPr>
  </w:style>
  <w:style w:type="paragraph" w:styleId="3">
    <w:name w:val="heading 3"/>
    <w:basedOn w:val="a"/>
    <w:link w:val="3Char"/>
    <w:uiPriority w:val="9"/>
    <w:qFormat/>
    <w:rsid w:val="00062C5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477E09"/>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062C5F"/>
    <w:rPr>
      <w:rFonts w:ascii="굴림" w:eastAsia="굴림" w:hAnsi="굴림" w:cs="굴림"/>
      <w:b/>
      <w:bCs/>
      <w:kern w:val="0"/>
      <w:sz w:val="27"/>
      <w:szCs w:val="27"/>
    </w:rPr>
  </w:style>
  <w:style w:type="paragraph" w:styleId="a3">
    <w:name w:val="Normal (Web)"/>
    <w:basedOn w:val="a"/>
    <w:uiPriority w:val="99"/>
    <w:semiHidden/>
    <w:unhideWhenUsed/>
    <w:rsid w:val="00062C5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477E09"/>
    <w:rPr>
      <w:color w:val="0563C1" w:themeColor="hyperlink"/>
      <w:u w:val="single"/>
    </w:rPr>
  </w:style>
  <w:style w:type="character" w:styleId="a5">
    <w:name w:val="Unresolved Mention"/>
    <w:basedOn w:val="a0"/>
    <w:uiPriority w:val="99"/>
    <w:semiHidden/>
    <w:unhideWhenUsed/>
    <w:rsid w:val="00477E09"/>
    <w:rPr>
      <w:color w:val="605E5C"/>
      <w:shd w:val="clear" w:color="auto" w:fill="E1DFDD"/>
    </w:rPr>
  </w:style>
  <w:style w:type="character" w:customStyle="1" w:styleId="4Char">
    <w:name w:val="제목 4 Char"/>
    <w:basedOn w:val="a0"/>
    <w:link w:val="4"/>
    <w:uiPriority w:val="9"/>
    <w:semiHidden/>
    <w:rsid w:val="00477E09"/>
    <w:rPr>
      <w:b/>
      <w:bCs/>
    </w:rPr>
  </w:style>
  <w:style w:type="character" w:customStyle="1" w:styleId="1Char">
    <w:name w:val="제목 1 Char"/>
    <w:basedOn w:val="a0"/>
    <w:link w:val="1"/>
    <w:uiPriority w:val="9"/>
    <w:rsid w:val="00C62FA1"/>
    <w:rPr>
      <w:rFonts w:asciiTheme="majorHAnsi" w:eastAsiaTheme="majorEastAsia" w:hAnsiTheme="majorHAnsi" w:cstheme="majorBidi"/>
      <w:sz w:val="28"/>
      <w:szCs w:val="28"/>
    </w:rPr>
  </w:style>
  <w:style w:type="character" w:styleId="a6">
    <w:name w:val="Strong"/>
    <w:basedOn w:val="a0"/>
    <w:uiPriority w:val="22"/>
    <w:qFormat/>
    <w:rsid w:val="00C62FA1"/>
    <w:rPr>
      <w:b/>
      <w:bCs/>
    </w:rPr>
  </w:style>
  <w:style w:type="character" w:customStyle="1" w:styleId="2Char">
    <w:name w:val="제목 2 Char"/>
    <w:basedOn w:val="a0"/>
    <w:link w:val="2"/>
    <w:uiPriority w:val="9"/>
    <w:semiHidden/>
    <w:rsid w:val="0083195D"/>
    <w:rPr>
      <w:rFonts w:asciiTheme="majorHAnsi" w:eastAsiaTheme="majorEastAsia" w:hAnsiTheme="majorHAnsi" w:cstheme="majorBidi"/>
    </w:rPr>
  </w:style>
  <w:style w:type="character" w:customStyle="1" w:styleId="down">
    <w:name w:val="down"/>
    <w:basedOn w:val="a0"/>
    <w:rsid w:val="008036E7"/>
  </w:style>
  <w:style w:type="character" w:customStyle="1" w:styleId="up">
    <w:name w:val="up"/>
    <w:basedOn w:val="a0"/>
    <w:rsid w:val="00803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79564">
      <w:bodyDiv w:val="1"/>
      <w:marLeft w:val="0"/>
      <w:marRight w:val="0"/>
      <w:marTop w:val="0"/>
      <w:marBottom w:val="0"/>
      <w:divBdr>
        <w:top w:val="none" w:sz="0" w:space="0" w:color="auto"/>
        <w:left w:val="none" w:sz="0" w:space="0" w:color="auto"/>
        <w:bottom w:val="none" w:sz="0" w:space="0" w:color="auto"/>
        <w:right w:val="none" w:sz="0" w:space="0" w:color="auto"/>
      </w:divBdr>
    </w:div>
    <w:div w:id="384958955">
      <w:bodyDiv w:val="1"/>
      <w:marLeft w:val="0"/>
      <w:marRight w:val="0"/>
      <w:marTop w:val="0"/>
      <w:marBottom w:val="0"/>
      <w:divBdr>
        <w:top w:val="none" w:sz="0" w:space="0" w:color="auto"/>
        <w:left w:val="none" w:sz="0" w:space="0" w:color="auto"/>
        <w:bottom w:val="none" w:sz="0" w:space="0" w:color="auto"/>
        <w:right w:val="none" w:sz="0" w:space="0" w:color="auto"/>
      </w:divBdr>
    </w:div>
    <w:div w:id="463471423">
      <w:bodyDiv w:val="1"/>
      <w:marLeft w:val="0"/>
      <w:marRight w:val="0"/>
      <w:marTop w:val="0"/>
      <w:marBottom w:val="0"/>
      <w:divBdr>
        <w:top w:val="none" w:sz="0" w:space="0" w:color="auto"/>
        <w:left w:val="none" w:sz="0" w:space="0" w:color="auto"/>
        <w:bottom w:val="none" w:sz="0" w:space="0" w:color="auto"/>
        <w:right w:val="none" w:sz="0" w:space="0" w:color="auto"/>
      </w:divBdr>
    </w:div>
    <w:div w:id="966469342">
      <w:bodyDiv w:val="1"/>
      <w:marLeft w:val="0"/>
      <w:marRight w:val="0"/>
      <w:marTop w:val="0"/>
      <w:marBottom w:val="0"/>
      <w:divBdr>
        <w:top w:val="none" w:sz="0" w:space="0" w:color="auto"/>
        <w:left w:val="none" w:sz="0" w:space="0" w:color="auto"/>
        <w:bottom w:val="none" w:sz="0" w:space="0" w:color="auto"/>
        <w:right w:val="none" w:sz="0" w:space="0" w:color="auto"/>
      </w:divBdr>
    </w:div>
    <w:div w:id="1067260715">
      <w:bodyDiv w:val="1"/>
      <w:marLeft w:val="0"/>
      <w:marRight w:val="0"/>
      <w:marTop w:val="0"/>
      <w:marBottom w:val="0"/>
      <w:divBdr>
        <w:top w:val="none" w:sz="0" w:space="0" w:color="auto"/>
        <w:left w:val="none" w:sz="0" w:space="0" w:color="auto"/>
        <w:bottom w:val="none" w:sz="0" w:space="0" w:color="auto"/>
        <w:right w:val="none" w:sz="0" w:space="0" w:color="auto"/>
      </w:divBdr>
    </w:div>
    <w:div w:id="1305815372">
      <w:bodyDiv w:val="1"/>
      <w:marLeft w:val="0"/>
      <w:marRight w:val="0"/>
      <w:marTop w:val="0"/>
      <w:marBottom w:val="0"/>
      <w:divBdr>
        <w:top w:val="none" w:sz="0" w:space="0" w:color="auto"/>
        <w:left w:val="none" w:sz="0" w:space="0" w:color="auto"/>
        <w:bottom w:val="none" w:sz="0" w:space="0" w:color="auto"/>
        <w:right w:val="none" w:sz="0" w:space="0" w:color="auto"/>
      </w:divBdr>
    </w:div>
    <w:div w:id="1361202771">
      <w:bodyDiv w:val="1"/>
      <w:marLeft w:val="0"/>
      <w:marRight w:val="0"/>
      <w:marTop w:val="0"/>
      <w:marBottom w:val="0"/>
      <w:divBdr>
        <w:top w:val="none" w:sz="0" w:space="0" w:color="auto"/>
        <w:left w:val="none" w:sz="0" w:space="0" w:color="auto"/>
        <w:bottom w:val="none" w:sz="0" w:space="0" w:color="auto"/>
        <w:right w:val="none" w:sz="0" w:space="0" w:color="auto"/>
      </w:divBdr>
    </w:div>
    <w:div w:id="1480531694">
      <w:bodyDiv w:val="1"/>
      <w:marLeft w:val="0"/>
      <w:marRight w:val="0"/>
      <w:marTop w:val="0"/>
      <w:marBottom w:val="0"/>
      <w:divBdr>
        <w:top w:val="none" w:sz="0" w:space="0" w:color="auto"/>
        <w:left w:val="none" w:sz="0" w:space="0" w:color="auto"/>
        <w:bottom w:val="none" w:sz="0" w:space="0" w:color="auto"/>
        <w:right w:val="none" w:sz="0" w:space="0" w:color="auto"/>
      </w:divBdr>
    </w:div>
    <w:div w:id="1493716203">
      <w:bodyDiv w:val="1"/>
      <w:marLeft w:val="0"/>
      <w:marRight w:val="0"/>
      <w:marTop w:val="0"/>
      <w:marBottom w:val="0"/>
      <w:divBdr>
        <w:top w:val="none" w:sz="0" w:space="0" w:color="auto"/>
        <w:left w:val="none" w:sz="0" w:space="0" w:color="auto"/>
        <w:bottom w:val="none" w:sz="0" w:space="0" w:color="auto"/>
        <w:right w:val="none" w:sz="0" w:space="0" w:color="auto"/>
      </w:divBdr>
    </w:div>
    <w:div w:id="1519931848">
      <w:bodyDiv w:val="1"/>
      <w:marLeft w:val="0"/>
      <w:marRight w:val="0"/>
      <w:marTop w:val="0"/>
      <w:marBottom w:val="0"/>
      <w:divBdr>
        <w:top w:val="none" w:sz="0" w:space="0" w:color="auto"/>
        <w:left w:val="none" w:sz="0" w:space="0" w:color="auto"/>
        <w:bottom w:val="none" w:sz="0" w:space="0" w:color="auto"/>
        <w:right w:val="none" w:sz="0" w:space="0" w:color="auto"/>
      </w:divBdr>
    </w:div>
    <w:div w:id="1668899722">
      <w:bodyDiv w:val="1"/>
      <w:marLeft w:val="0"/>
      <w:marRight w:val="0"/>
      <w:marTop w:val="0"/>
      <w:marBottom w:val="0"/>
      <w:divBdr>
        <w:top w:val="none" w:sz="0" w:space="0" w:color="auto"/>
        <w:left w:val="none" w:sz="0" w:space="0" w:color="auto"/>
        <w:bottom w:val="none" w:sz="0" w:space="0" w:color="auto"/>
        <w:right w:val="none" w:sz="0" w:space="0" w:color="auto"/>
      </w:divBdr>
    </w:div>
    <w:div w:id="1719470755">
      <w:bodyDiv w:val="1"/>
      <w:marLeft w:val="0"/>
      <w:marRight w:val="0"/>
      <w:marTop w:val="0"/>
      <w:marBottom w:val="0"/>
      <w:divBdr>
        <w:top w:val="none" w:sz="0" w:space="0" w:color="auto"/>
        <w:left w:val="none" w:sz="0" w:space="0" w:color="auto"/>
        <w:bottom w:val="none" w:sz="0" w:space="0" w:color="auto"/>
        <w:right w:val="none" w:sz="0" w:space="0" w:color="auto"/>
      </w:divBdr>
    </w:div>
    <w:div w:id="1861360283">
      <w:bodyDiv w:val="1"/>
      <w:marLeft w:val="0"/>
      <w:marRight w:val="0"/>
      <w:marTop w:val="0"/>
      <w:marBottom w:val="0"/>
      <w:divBdr>
        <w:top w:val="none" w:sz="0" w:space="0" w:color="auto"/>
        <w:left w:val="none" w:sz="0" w:space="0" w:color="auto"/>
        <w:bottom w:val="none" w:sz="0" w:space="0" w:color="auto"/>
        <w:right w:val="none" w:sz="0" w:space="0" w:color="auto"/>
      </w:divBdr>
    </w:div>
    <w:div w:id="2026400041">
      <w:bodyDiv w:val="1"/>
      <w:marLeft w:val="0"/>
      <w:marRight w:val="0"/>
      <w:marTop w:val="0"/>
      <w:marBottom w:val="0"/>
      <w:divBdr>
        <w:top w:val="none" w:sz="0" w:space="0" w:color="auto"/>
        <w:left w:val="none" w:sz="0" w:space="0" w:color="auto"/>
        <w:bottom w:val="none" w:sz="0" w:space="0" w:color="auto"/>
        <w:right w:val="none" w:sz="0" w:space="0" w:color="auto"/>
      </w:divBdr>
    </w:div>
    <w:div w:id="2062823156">
      <w:bodyDiv w:val="1"/>
      <w:marLeft w:val="0"/>
      <w:marRight w:val="0"/>
      <w:marTop w:val="0"/>
      <w:marBottom w:val="0"/>
      <w:divBdr>
        <w:top w:val="none" w:sz="0" w:space="0" w:color="auto"/>
        <w:left w:val="none" w:sz="0" w:space="0" w:color="auto"/>
        <w:bottom w:val="none" w:sz="0" w:space="0" w:color="auto"/>
        <w:right w:val="none" w:sz="0" w:space="0" w:color="auto"/>
      </w:divBdr>
    </w:div>
    <w:div w:id="21081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t.co.kr/mtview.php?no=202005021144137409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mt.co.kr/mtview.php?no=2020050211441374097" TargetMode="External"/><Relationship Id="rId12" Type="http://schemas.openxmlformats.org/officeDocument/2006/relationships/hyperlink" Target="https://news.mt.co.kr/mtview.php?no=20200502114413740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news.mt.co.kr/mtview.php?no=2020050211441374097" TargetMode="External"/><Relationship Id="rId5" Type="http://schemas.openxmlformats.org/officeDocument/2006/relationships/hyperlink" Target="https://news.mt.co.kr/mtview.php?no=2020050211441374097" TargetMode="External"/><Relationship Id="rId10" Type="http://schemas.openxmlformats.org/officeDocument/2006/relationships/hyperlink" Target="https://news.mt.co.kr/mtview.php?no=2020050211441374097" TargetMode="External"/><Relationship Id="rId4" Type="http://schemas.openxmlformats.org/officeDocument/2006/relationships/hyperlink" Target="http://news.chosun.com/site/data/html_dir/2020/04/01/2020040105643.html" TargetMode="Externa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24</Pages>
  <Words>3127</Words>
  <Characters>17830</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sonnyok123@gmail.com</dc:creator>
  <cp:keywords/>
  <dc:description/>
  <cp:lastModifiedBy>sonnyok123@gmail.com</cp:lastModifiedBy>
  <cp:revision>14</cp:revision>
  <dcterms:created xsi:type="dcterms:W3CDTF">2020-04-02T04:27:00Z</dcterms:created>
  <dcterms:modified xsi:type="dcterms:W3CDTF">2020-05-03T13:29:00Z</dcterms:modified>
</cp:coreProperties>
</file>